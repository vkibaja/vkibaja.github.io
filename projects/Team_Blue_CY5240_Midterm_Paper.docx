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1DF9" w14:textId="77777777" w:rsidR="001B52E6" w:rsidRPr="007C77DD" w:rsidRDefault="001B52E6" w:rsidP="009A339A">
      <w:pPr>
        <w:pStyle w:val="GraphicAnchor"/>
        <w:rPr>
          <w:noProof/>
          <w:lang w:eastAsia="en-AU"/>
        </w:rPr>
      </w:pPr>
    </w:p>
    <w:p w14:paraId="55FABDD0" w14:textId="220CD96D" w:rsidR="00C364C7" w:rsidRPr="007C77DD" w:rsidRDefault="00782159" w:rsidP="009A339A">
      <w:pPr>
        <w:pStyle w:val="GraphicAnchor"/>
        <w:rPr>
          <w:noProof/>
          <w:lang w:eastAsia="en-AU"/>
        </w:rPr>
      </w:pPr>
      <w:r>
        <w:rPr>
          <w:noProof/>
        </w:rPr>
        <w:drawing>
          <wp:anchor distT="0" distB="0" distL="114300" distR="114300" simplePos="0" relativeHeight="251658241" behindDoc="1" locked="0" layoutInCell="1" allowOverlap="1" wp14:anchorId="573A04B0" wp14:editId="3764B59B">
            <wp:simplePos x="0" y="0"/>
            <wp:positionH relativeFrom="margin">
              <wp:posOffset>0</wp:posOffset>
            </wp:positionH>
            <wp:positionV relativeFrom="margin">
              <wp:posOffset>-135255</wp:posOffset>
            </wp:positionV>
            <wp:extent cx="5931535" cy="9047480"/>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l="664" t="-1462" r="10907" b="-8307"/>
                    <a:stretch>
                      <a:fillRect/>
                    </a:stretch>
                  </pic:blipFill>
                  <pic:spPr bwMode="auto">
                    <a:xfrm>
                      <a:off x="0" y="0"/>
                      <a:ext cx="5931535" cy="9047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81AEEE" w14:textId="4F6E0517" w:rsidR="00676531" w:rsidRPr="007C77DD" w:rsidRDefault="00676531" w:rsidP="009A339A">
      <w:pPr>
        <w:pStyle w:val="GraphicAnchor"/>
        <w:rPr>
          <w:noProof/>
          <w:lang w:eastAsia="en-AU"/>
        </w:rPr>
      </w:pPr>
    </w:p>
    <w:p w14:paraId="78BDD534" w14:textId="58CC6825" w:rsidR="00964A00" w:rsidRPr="007C77DD" w:rsidRDefault="00964A00" w:rsidP="009A339A">
      <w:pPr>
        <w:pStyle w:val="GraphicAnchor"/>
        <w:rPr>
          <w:noProof/>
          <w:lang w:eastAsia="en-AU"/>
        </w:rPr>
      </w:pPr>
    </w:p>
    <w:p w14:paraId="3B5FF0F4" w14:textId="483BDDFC" w:rsidR="00964A00" w:rsidRPr="007C77DD" w:rsidRDefault="00964A00" w:rsidP="009A339A">
      <w:pPr>
        <w:pStyle w:val="GraphicAnchor"/>
        <w:rPr>
          <w:noProof/>
          <w:lang w:eastAsia="en-AU"/>
        </w:rPr>
      </w:pPr>
    </w:p>
    <w:p w14:paraId="613F952F" w14:textId="0EC478D2" w:rsidR="009A339A" w:rsidRPr="007C77DD" w:rsidRDefault="009A339A" w:rsidP="009A339A">
      <w:pPr>
        <w:pStyle w:val="GraphicAnchor"/>
        <w:rPr>
          <w:noProof/>
          <w:lang w:eastAsia="en-AU"/>
        </w:rPr>
      </w:pPr>
    </w:p>
    <w:p w14:paraId="5F4B0743" w14:textId="3BF9480E" w:rsidR="009A339A" w:rsidRPr="007C77DD" w:rsidRDefault="009A339A" w:rsidP="009A339A">
      <w:pPr>
        <w:pStyle w:val="GraphicAnchor"/>
        <w:rPr>
          <w:noProof/>
          <w:lang w:eastAsia="en-AU"/>
        </w:rPr>
      </w:pPr>
    </w:p>
    <w:p w14:paraId="5C62715A" w14:textId="19747F66" w:rsidR="009A339A" w:rsidRPr="007C77DD" w:rsidRDefault="009A339A" w:rsidP="009A339A">
      <w:pPr>
        <w:pStyle w:val="GraphicAnchor"/>
        <w:rPr>
          <w:noProof/>
          <w:lang w:eastAsia="en-AU"/>
        </w:rPr>
      </w:pPr>
    </w:p>
    <w:p w14:paraId="47A365A2" w14:textId="1ECB320D" w:rsidR="009A339A" w:rsidRPr="007C77DD" w:rsidRDefault="009A339A" w:rsidP="009A339A">
      <w:pPr>
        <w:pStyle w:val="GraphicAnchor"/>
        <w:rPr>
          <w:noProof/>
          <w:lang w:eastAsia="en-AU"/>
        </w:rPr>
      </w:pPr>
    </w:p>
    <w:p w14:paraId="627ECCD2" w14:textId="60040A55" w:rsidR="009A339A" w:rsidRPr="007C77DD" w:rsidRDefault="009A339A" w:rsidP="009A339A">
      <w:pPr>
        <w:pStyle w:val="GraphicAnchor"/>
        <w:rPr>
          <w:noProof/>
          <w:lang w:eastAsia="en-AU"/>
        </w:rPr>
      </w:pPr>
    </w:p>
    <w:p w14:paraId="35846D61" w14:textId="0EE66684" w:rsidR="009A339A" w:rsidRPr="007C77DD" w:rsidRDefault="009A339A" w:rsidP="009A339A">
      <w:pPr>
        <w:pStyle w:val="GraphicAnchor"/>
      </w:pPr>
    </w:p>
    <w:tbl>
      <w:tblPr>
        <w:tblW w:w="0" w:type="auto"/>
        <w:tblLayout w:type="fixed"/>
        <w:tblCellMar>
          <w:left w:w="0" w:type="dxa"/>
          <w:right w:w="0" w:type="dxa"/>
        </w:tblCellMar>
        <w:tblLook w:val="0620" w:firstRow="1" w:lastRow="0" w:firstColumn="0" w:lastColumn="0" w:noHBand="1" w:noVBand="1"/>
      </w:tblPr>
      <w:tblGrid>
        <w:gridCol w:w="9350"/>
      </w:tblGrid>
      <w:tr w:rsidR="009A339A" w:rsidRPr="00614779" w14:paraId="20FC3EE1" w14:textId="77777777" w:rsidTr="00614779">
        <w:trPr>
          <w:trHeight w:val="2341"/>
        </w:trPr>
        <w:tc>
          <w:tcPr>
            <w:tcW w:w="9350" w:type="dxa"/>
            <w:shd w:val="clear" w:color="auto" w:fill="auto"/>
            <w:vAlign w:val="center"/>
          </w:tcPr>
          <w:p w14:paraId="3464FAF4" w14:textId="37752DF0" w:rsidR="009A339A" w:rsidRPr="00614779" w:rsidRDefault="00782159" w:rsidP="00A6794C">
            <w:pPr>
              <w:pStyle w:val="Heading1"/>
            </w:pPr>
            <w:bookmarkStart w:id="0" w:name="_Toc129994474"/>
            <w:bookmarkStart w:id="1" w:name="_Toc130071459"/>
            <w:r>
              <w:rPr>
                <w:noProof/>
              </w:rPr>
              <mc:AlternateContent>
                <mc:Choice Requires="wpg">
                  <w:drawing>
                    <wp:anchor distT="0" distB="0" distL="114300" distR="114300" simplePos="0" relativeHeight="251658240" behindDoc="0" locked="0" layoutInCell="1" allowOverlap="1" wp14:anchorId="33DF9ED5" wp14:editId="6C32CF9A">
                      <wp:simplePos x="0" y="0"/>
                      <wp:positionH relativeFrom="column">
                        <wp:posOffset>2122805</wp:posOffset>
                      </wp:positionH>
                      <wp:positionV relativeFrom="paragraph">
                        <wp:posOffset>1065530</wp:posOffset>
                      </wp:positionV>
                      <wp:extent cx="3808730" cy="426783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08730" cy="4267835"/>
                                <a:chOff x="2295" y="577811"/>
                                <a:chExt cx="3809187" cy="4267835"/>
                              </a:xfrm>
                            </wpg:grpSpPr>
                            <wps:wsp>
                              <wps:cNvPr id="5" name="Shape"/>
                              <wps:cNvSpPr>
                                <a:spLocks/>
                              </wps:cNvSpPr>
                              <wps:spPr>
                                <a:xfrm flipH="1">
                                  <a:off x="2295" y="577811"/>
                                  <a:ext cx="3809187" cy="426783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rgbClr val="8C6561"/>
                                </a:solidFill>
                                <a:ln w="12700">
                                  <a:miter lim="400000"/>
                                </a:ln>
                              </wps:spPr>
                              <wps:bodyPr lIns="38100" tIns="38100" rIns="38100" bIns="38100" anchor="ctr"/>
                            </wps:wsp>
                            <pic:pic xmlns:pic="http://schemas.openxmlformats.org/drawingml/2006/picture">
                              <pic:nvPicPr>
                                <pic:cNvPr id="7" name="Picture 6"/>
                                <pic:cNvPicPr>
                                  <a:picLocks/>
                                </pic:cNvPicPr>
                              </pic:nvPicPr>
                              <pic:blipFill>
                                <a:blip r:embed="rId12" cstate="print"/>
                                <a:stretch>
                                  <a:fillRect/>
                                </a:stretch>
                              </pic:blipFill>
                              <pic:spPr>
                                <a:xfrm>
                                  <a:off x="2656595" y="1377911"/>
                                  <a:ext cx="1028700" cy="1028700"/>
                                </a:xfrm>
                                <a:prstGeom prst="rect">
                                  <a:avLst/>
                                </a:prstGeom>
                              </pic:spPr>
                            </pic:pic>
                            <wps:wsp>
                              <wps:cNvPr id="8" name="Text Box 9"/>
                              <wps:cNvSpPr txBox="1">
                                <a:spLocks/>
                              </wps:cNvSpPr>
                              <wps:spPr>
                                <a:xfrm>
                                  <a:off x="624295" y="2298661"/>
                                  <a:ext cx="2970886" cy="2084070"/>
                                </a:xfrm>
                                <a:prstGeom prst="rect">
                                  <a:avLst/>
                                </a:prstGeom>
                                <a:noFill/>
                                <a:ln w="12700" cap="flat">
                                  <a:noFill/>
                                  <a:miter lim="400000"/>
                                </a:ln>
                                <a:effectLst/>
                                <a:sp3d/>
                              </wps:spPr>
                              <wps:txbx>
                                <w:txbxContent>
                                  <w:p w14:paraId="60558083" w14:textId="77777777" w:rsidR="009A339A" w:rsidRDefault="009A339A" w:rsidP="009A339A"/>
                                  <w:p w14:paraId="2CF18A68" w14:textId="29638C67" w:rsidR="00BF10FF" w:rsidRDefault="009A339A" w:rsidP="00C84A0B">
                                    <w:pPr>
                                      <w:spacing w:line="240" w:lineRule="auto"/>
                                      <w:jc w:val="center"/>
                                    </w:pPr>
                                    <w:r w:rsidRPr="00614779">
                                      <w:rPr>
                                        <w:b/>
                                        <w:bCs/>
                                        <w:color w:val="FFFFFF"/>
                                        <w:sz w:val="48"/>
                                        <w:szCs w:val="48"/>
                                      </w:rPr>
                                      <w:t>Sec. 230</w:t>
                                    </w:r>
                                    <w:r w:rsidR="00C84A0B" w:rsidRPr="00614779">
                                      <w:rPr>
                                        <w:b/>
                                        <w:bCs/>
                                        <w:color w:val="FFFFFF"/>
                                        <w:sz w:val="48"/>
                                        <w:szCs w:val="48"/>
                                      </w:rPr>
                                      <w:br/>
                                    </w:r>
                                    <w:r w:rsidRPr="00614779">
                                      <w:rPr>
                                        <w:b/>
                                        <w:bCs/>
                                        <w:color w:val="FFFFFF"/>
                                        <w:sz w:val="48"/>
                                        <w:szCs w:val="48"/>
                                      </w:rPr>
                                      <w:t>Communications Decency Act</w:t>
                                    </w:r>
                                    <w:r w:rsidR="00C84A0B" w:rsidRPr="00614779">
                                      <w:rPr>
                                        <w:b/>
                                        <w:bCs/>
                                        <w:color w:val="FFFFFF"/>
                                        <w:sz w:val="48"/>
                                        <w:szCs w:val="48"/>
                                      </w:rPr>
                                      <w:br/>
                                    </w:r>
                                    <w:r w:rsidRPr="00614779">
                                      <w:rPr>
                                        <w:b/>
                                        <w:bCs/>
                                        <w:color w:val="FFFFFF"/>
                                        <w:sz w:val="48"/>
                                        <w:szCs w:val="48"/>
                                      </w:rPr>
                                      <w:t>(CDA)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10" name="Text Box 13"/>
                              <wps:cNvSpPr txBox="1">
                                <a:spLocks/>
                              </wps:cNvSpPr>
                              <wps:spPr>
                                <a:xfrm>
                                  <a:off x="2295" y="4556086"/>
                                  <a:ext cx="3807917" cy="289560"/>
                                </a:xfrm>
                                <a:prstGeom prst="rect">
                                  <a:avLst/>
                                </a:prstGeom>
                                <a:solidFill>
                                  <a:srgbClr val="769CC1"/>
                                </a:solidFill>
                                <a:ln w="12700" cap="flat">
                                  <a:noFill/>
                                  <a:miter lim="400000"/>
                                </a:ln>
                                <a:effectLst/>
                                <a:sp3d/>
                              </wps:spPr>
                              <wps:txbx>
                                <w:txbxContent>
                                  <w:p w14:paraId="7944D8D6" w14:textId="77777777" w:rsidR="009A339A" w:rsidRPr="00614779" w:rsidRDefault="009A339A">
                                    <w:pPr>
                                      <w:spacing w:after="0" w:line="240" w:lineRule="auto"/>
                                      <w:jc w:val="center"/>
                                      <w:rPr>
                                        <w:b/>
                                        <w:bCs/>
                                        <w:color w:val="FFFFFF"/>
                                      </w:rPr>
                                      <w:pPrChange w:id="2" w:author="Author">
                                        <w:pPr>
                                          <w:jc w:val="center"/>
                                        </w:pPr>
                                      </w:pPrChange>
                                    </w:pPr>
                                    <w:r w:rsidRPr="00614779">
                                      <w:rPr>
                                        <w:b/>
                                        <w:bCs/>
                                        <w:color w:val="FFFFFF"/>
                                      </w:rPr>
                                      <w:t>CY 5240 Midterm Paper ~ Spring 2023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3DF9ED5" id="Group 4" o:spid="_x0000_s1026" style="position:absolute;margin-left:167.15pt;margin-top:83.9pt;width:299.9pt;height:336.05pt;z-index:251658240;mso-width-relative:margin;mso-height-relative:margin" coordorigin="22,5778" coordsize="38091,426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">
                      <v:shape id="Shape" o:spid="_x0000_s1027" style="position:absolute;left:22;top:5778;width:38092;height:42678;flip:x;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" path="m,l21600,14168r,7432l,21600,,xe" fillcolor="#8c6561" stroked="f" strokeweight="1pt">
                        <v:stroke miterlimit="4" joinstyle="miter"/>
                        <v:path arrowok="t" o:extrusionok="f" o:connecttype="custom" o:connectlocs="1904594,2133918;1904594,2133918;1904594,2133918;1904594,2133918" o:connectangles="0,90,180,2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6565;top:13779;width:10287;height:102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">
                        <v:imagedata r:id="rId13" o:title=""/>
                        <o:lock v:ext="edit" aspectratio="f"/>
                      </v:shape>
                      <v:shapetype id="_x0000_t202" coordsize="21600,21600" o:spt="202" path="m,l,21600r21600,l21600,xe">
                        <v:stroke joinstyle="miter"/>
                        <v:path gradientshapeok="t" o:connecttype="rect"/>
                      </v:shapetype>
                      <v:shape id="Text Box 9" o:spid="_x0000_s1029" type="#_x0000_t202" style="position:absolute;left:6242;top:22986;width:29709;height:208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" filled="f" stroked="f" strokeweight="1pt">
                        <v:stroke miterlimit="4"/>
                        <v:textbox style="mso-fit-shape-to-text:t" inset="4pt,4pt,4pt,4pt">
                          <w:txbxContent>
                            <w:p w14:paraId="60558083" w14:textId="77777777" w:rsidR="009A339A" w:rsidRDefault="009A339A" w:rsidP="009A339A"/>
                            <w:p w14:paraId="2CF18A68" w14:textId="29638C67" w:rsidR="00BF10FF" w:rsidRDefault="009A339A" w:rsidP="00C84A0B">
                              <w:pPr>
                                <w:spacing w:line="240" w:lineRule="auto"/>
                                <w:jc w:val="center"/>
                              </w:pPr>
                              <w:r w:rsidRPr="00614779">
                                <w:rPr>
                                  <w:b/>
                                  <w:bCs/>
                                  <w:color w:val="FFFFFF"/>
                                  <w:sz w:val="48"/>
                                  <w:szCs w:val="48"/>
                                </w:rPr>
                                <w:t>Sec. 230</w:t>
                              </w:r>
                              <w:r w:rsidR="00C84A0B" w:rsidRPr="00614779">
                                <w:rPr>
                                  <w:b/>
                                  <w:bCs/>
                                  <w:color w:val="FFFFFF"/>
                                  <w:sz w:val="48"/>
                                  <w:szCs w:val="48"/>
                                </w:rPr>
                                <w:br/>
                              </w:r>
                              <w:r w:rsidRPr="00614779">
                                <w:rPr>
                                  <w:b/>
                                  <w:bCs/>
                                  <w:color w:val="FFFFFF"/>
                                  <w:sz w:val="48"/>
                                  <w:szCs w:val="48"/>
                                </w:rPr>
                                <w:t>Communications Decency Act</w:t>
                              </w:r>
                              <w:r w:rsidR="00C84A0B" w:rsidRPr="00614779">
                                <w:rPr>
                                  <w:b/>
                                  <w:bCs/>
                                  <w:color w:val="FFFFFF"/>
                                  <w:sz w:val="48"/>
                                  <w:szCs w:val="48"/>
                                </w:rPr>
                                <w:br/>
                              </w:r>
                              <w:r w:rsidRPr="00614779">
                                <w:rPr>
                                  <w:b/>
                                  <w:bCs/>
                                  <w:color w:val="FFFFFF"/>
                                  <w:sz w:val="48"/>
                                  <w:szCs w:val="48"/>
                                </w:rPr>
                                <w:t>(CDA)</w:t>
                              </w:r>
                            </w:p>
                          </w:txbxContent>
                        </v:textbox>
                      </v:shape>
                      <v:shape id="Text Box 13" o:spid="_x0000_s1030" type="#_x0000_t202" style="position:absolute;left:22;top:45560;width:38080;height:2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" fillcolor="#769cc1" stroked="f" strokeweight="1pt">
                        <v:stroke miterlimit="4"/>
                        <v:textbox style="mso-fit-shape-to-text:t" inset="4pt,4pt,4pt,4pt">
                          <w:txbxContent>
                            <w:p w14:paraId="7944D8D6" w14:textId="77777777" w:rsidR="009A339A" w:rsidRPr="00614779" w:rsidRDefault="009A339A">
                              <w:pPr>
                                <w:spacing w:after="0" w:line="240" w:lineRule="auto"/>
                                <w:jc w:val="center"/>
                                <w:rPr>
                                  <w:b/>
                                  <w:bCs/>
                                  <w:color w:val="FFFFFF"/>
                                </w:rPr>
                                <w:pPrChange w:id="3" w:author="Author">
                                  <w:pPr>
                                    <w:jc w:val="center"/>
                                  </w:pPr>
                                </w:pPrChange>
                              </w:pPr>
                              <w:r w:rsidRPr="00614779">
                                <w:rPr>
                                  <w:b/>
                                  <w:bCs/>
                                  <w:color w:val="FFFFFF"/>
                                </w:rPr>
                                <w:t>CY 5240 Midterm Paper ~ Spring 2023</w:t>
                              </w:r>
                            </w:p>
                          </w:txbxContent>
                        </v:textbox>
                      </v:shape>
                    </v:group>
                  </w:pict>
                </mc:Fallback>
              </mc:AlternateContent>
            </w:r>
            <w:bookmarkEnd w:id="0"/>
            <w:bookmarkEnd w:id="1"/>
          </w:p>
        </w:tc>
      </w:tr>
    </w:tbl>
    <w:p w14:paraId="339217ED" w14:textId="7CA9F06A" w:rsidR="009A339A" w:rsidRPr="007C77DD" w:rsidRDefault="009A339A" w:rsidP="009A339A"/>
    <w:p w14:paraId="06ACA3E3" w14:textId="60A50FB7" w:rsidR="009A339A" w:rsidRPr="007C77DD" w:rsidRDefault="009A339A" w:rsidP="009A339A">
      <w:r w:rsidRPr="007C77DD">
        <w:br w:type="page"/>
      </w:r>
    </w:p>
    <w:p w14:paraId="2584D669" w14:textId="77777777" w:rsidR="0053559D" w:rsidRDefault="0053559D">
      <w:pPr>
        <w:pStyle w:val="TOCHeading"/>
      </w:pPr>
      <w:r>
        <w:lastRenderedPageBreak/>
        <w:t>Table of Contents</w:t>
      </w:r>
    </w:p>
    <w:p w14:paraId="4DC433F7" w14:textId="0FF47D33" w:rsidR="008043D6" w:rsidRDefault="0053559D">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130071459" w:history="1">
        <w:r w:rsidR="008043D6">
          <w:rPr>
            <w:noProof/>
            <w:webHidden/>
          </w:rPr>
          <w:tab/>
        </w:r>
        <w:r w:rsidR="008043D6">
          <w:rPr>
            <w:noProof/>
            <w:webHidden/>
          </w:rPr>
          <w:fldChar w:fldCharType="begin"/>
        </w:r>
        <w:r w:rsidR="008043D6">
          <w:rPr>
            <w:noProof/>
            <w:webHidden/>
          </w:rPr>
          <w:instrText xml:space="preserve"> PAGEREF _Toc130071459 \h </w:instrText>
        </w:r>
        <w:r w:rsidR="008043D6">
          <w:rPr>
            <w:noProof/>
            <w:webHidden/>
          </w:rPr>
        </w:r>
        <w:r w:rsidR="008043D6">
          <w:rPr>
            <w:noProof/>
            <w:webHidden/>
          </w:rPr>
          <w:fldChar w:fldCharType="separate"/>
        </w:r>
        <w:r w:rsidR="008043D6">
          <w:rPr>
            <w:noProof/>
            <w:webHidden/>
          </w:rPr>
          <w:t>0</w:t>
        </w:r>
        <w:r w:rsidR="008043D6">
          <w:rPr>
            <w:noProof/>
            <w:webHidden/>
          </w:rPr>
          <w:fldChar w:fldCharType="end"/>
        </w:r>
      </w:hyperlink>
    </w:p>
    <w:p w14:paraId="7B0A72F4" w14:textId="5E9707F7" w:rsidR="008043D6"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30071460" w:history="1">
        <w:r w:rsidR="008043D6" w:rsidRPr="00F25244">
          <w:rPr>
            <w:rStyle w:val="Hyperlink"/>
            <w:noProof/>
          </w:rPr>
          <w:t>Introduction</w:t>
        </w:r>
        <w:r w:rsidR="008043D6">
          <w:rPr>
            <w:noProof/>
            <w:webHidden/>
          </w:rPr>
          <w:tab/>
        </w:r>
        <w:r w:rsidR="008043D6">
          <w:rPr>
            <w:noProof/>
            <w:webHidden/>
          </w:rPr>
          <w:fldChar w:fldCharType="begin"/>
        </w:r>
        <w:r w:rsidR="008043D6">
          <w:rPr>
            <w:noProof/>
            <w:webHidden/>
          </w:rPr>
          <w:instrText xml:space="preserve"> PAGEREF _Toc130071460 \h </w:instrText>
        </w:r>
        <w:r w:rsidR="008043D6">
          <w:rPr>
            <w:noProof/>
            <w:webHidden/>
          </w:rPr>
        </w:r>
        <w:r w:rsidR="008043D6">
          <w:rPr>
            <w:noProof/>
            <w:webHidden/>
          </w:rPr>
          <w:fldChar w:fldCharType="separate"/>
        </w:r>
        <w:r w:rsidR="008043D6">
          <w:rPr>
            <w:noProof/>
            <w:webHidden/>
          </w:rPr>
          <w:t>2</w:t>
        </w:r>
        <w:r w:rsidR="008043D6">
          <w:rPr>
            <w:noProof/>
            <w:webHidden/>
          </w:rPr>
          <w:fldChar w:fldCharType="end"/>
        </w:r>
      </w:hyperlink>
    </w:p>
    <w:p w14:paraId="5AE8EDE1" w14:textId="0CCFC9F3" w:rsidR="008043D6"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30071461" w:history="1">
        <w:r w:rsidR="008043D6" w:rsidRPr="00F25244">
          <w:rPr>
            <w:rStyle w:val="Hyperlink"/>
            <w:noProof/>
          </w:rPr>
          <w:t>The Cyberlaw Issues</w:t>
        </w:r>
        <w:r w:rsidR="008043D6">
          <w:rPr>
            <w:noProof/>
            <w:webHidden/>
          </w:rPr>
          <w:tab/>
        </w:r>
        <w:r w:rsidR="008043D6">
          <w:rPr>
            <w:noProof/>
            <w:webHidden/>
          </w:rPr>
          <w:fldChar w:fldCharType="begin"/>
        </w:r>
        <w:r w:rsidR="008043D6">
          <w:rPr>
            <w:noProof/>
            <w:webHidden/>
          </w:rPr>
          <w:instrText xml:space="preserve"> PAGEREF _Toc130071461 \h </w:instrText>
        </w:r>
        <w:r w:rsidR="008043D6">
          <w:rPr>
            <w:noProof/>
            <w:webHidden/>
          </w:rPr>
        </w:r>
        <w:r w:rsidR="008043D6">
          <w:rPr>
            <w:noProof/>
            <w:webHidden/>
          </w:rPr>
          <w:fldChar w:fldCharType="separate"/>
        </w:r>
        <w:r w:rsidR="008043D6">
          <w:rPr>
            <w:noProof/>
            <w:webHidden/>
          </w:rPr>
          <w:t>2</w:t>
        </w:r>
        <w:r w:rsidR="008043D6">
          <w:rPr>
            <w:noProof/>
            <w:webHidden/>
          </w:rPr>
          <w:fldChar w:fldCharType="end"/>
        </w:r>
      </w:hyperlink>
    </w:p>
    <w:p w14:paraId="34FAB8AA" w14:textId="484FF08B" w:rsidR="008043D6" w:rsidRDefault="00000000">
      <w:pPr>
        <w:pStyle w:val="TOC2"/>
        <w:tabs>
          <w:tab w:val="right" w:leader="dot" w:pos="9350"/>
        </w:tabs>
        <w:rPr>
          <w:rFonts w:asciiTheme="minorHAnsi" w:eastAsiaTheme="minorEastAsia" w:hAnsiTheme="minorHAnsi" w:cstheme="minorBidi"/>
          <w:b w:val="0"/>
          <w:bCs w:val="0"/>
          <w:noProof/>
        </w:rPr>
      </w:pPr>
      <w:hyperlink w:anchor="_Toc130071462" w:history="1">
        <w:r w:rsidR="008043D6" w:rsidRPr="00F25244">
          <w:rPr>
            <w:rStyle w:val="Hyperlink"/>
            <w:noProof/>
          </w:rPr>
          <w:t>Questions</w:t>
        </w:r>
        <w:r w:rsidR="008043D6">
          <w:rPr>
            <w:noProof/>
            <w:webHidden/>
          </w:rPr>
          <w:tab/>
        </w:r>
        <w:r w:rsidR="008043D6">
          <w:rPr>
            <w:noProof/>
            <w:webHidden/>
          </w:rPr>
          <w:fldChar w:fldCharType="begin"/>
        </w:r>
        <w:r w:rsidR="008043D6">
          <w:rPr>
            <w:noProof/>
            <w:webHidden/>
          </w:rPr>
          <w:instrText xml:space="preserve"> PAGEREF _Toc130071462 \h </w:instrText>
        </w:r>
        <w:r w:rsidR="008043D6">
          <w:rPr>
            <w:noProof/>
            <w:webHidden/>
          </w:rPr>
        </w:r>
        <w:r w:rsidR="008043D6">
          <w:rPr>
            <w:noProof/>
            <w:webHidden/>
          </w:rPr>
          <w:fldChar w:fldCharType="separate"/>
        </w:r>
        <w:r w:rsidR="008043D6">
          <w:rPr>
            <w:noProof/>
            <w:webHidden/>
          </w:rPr>
          <w:t>2</w:t>
        </w:r>
        <w:r w:rsidR="008043D6">
          <w:rPr>
            <w:noProof/>
            <w:webHidden/>
          </w:rPr>
          <w:fldChar w:fldCharType="end"/>
        </w:r>
      </w:hyperlink>
    </w:p>
    <w:p w14:paraId="118B2921" w14:textId="588F210D" w:rsidR="008043D6" w:rsidRDefault="00000000">
      <w:pPr>
        <w:pStyle w:val="TOC2"/>
        <w:tabs>
          <w:tab w:val="right" w:leader="dot" w:pos="9350"/>
        </w:tabs>
        <w:rPr>
          <w:rFonts w:asciiTheme="minorHAnsi" w:eastAsiaTheme="minorEastAsia" w:hAnsiTheme="minorHAnsi" w:cstheme="minorBidi"/>
          <w:b w:val="0"/>
          <w:bCs w:val="0"/>
          <w:noProof/>
        </w:rPr>
      </w:pPr>
      <w:hyperlink w:anchor="_Toc130071463" w:history="1">
        <w:r w:rsidR="008043D6" w:rsidRPr="00F25244">
          <w:rPr>
            <w:rStyle w:val="Hyperlink"/>
            <w:noProof/>
          </w:rPr>
          <w:t>Section 230 of the Communications Decency Act (CDA) of 1996: An Overview</w:t>
        </w:r>
        <w:r w:rsidR="008043D6">
          <w:rPr>
            <w:noProof/>
            <w:webHidden/>
          </w:rPr>
          <w:tab/>
        </w:r>
        <w:r w:rsidR="008043D6">
          <w:rPr>
            <w:noProof/>
            <w:webHidden/>
          </w:rPr>
          <w:fldChar w:fldCharType="begin"/>
        </w:r>
        <w:r w:rsidR="008043D6">
          <w:rPr>
            <w:noProof/>
            <w:webHidden/>
          </w:rPr>
          <w:instrText xml:space="preserve"> PAGEREF _Toc130071463 \h </w:instrText>
        </w:r>
        <w:r w:rsidR="008043D6">
          <w:rPr>
            <w:noProof/>
            <w:webHidden/>
          </w:rPr>
        </w:r>
        <w:r w:rsidR="008043D6">
          <w:rPr>
            <w:noProof/>
            <w:webHidden/>
          </w:rPr>
          <w:fldChar w:fldCharType="separate"/>
        </w:r>
        <w:r w:rsidR="008043D6">
          <w:rPr>
            <w:noProof/>
            <w:webHidden/>
          </w:rPr>
          <w:t>4</w:t>
        </w:r>
        <w:r w:rsidR="008043D6">
          <w:rPr>
            <w:noProof/>
            <w:webHidden/>
          </w:rPr>
          <w:fldChar w:fldCharType="end"/>
        </w:r>
      </w:hyperlink>
    </w:p>
    <w:p w14:paraId="22B58286" w14:textId="0C6E6130" w:rsidR="008043D6"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30071464" w:history="1">
        <w:r w:rsidR="008043D6" w:rsidRPr="00F25244">
          <w:rPr>
            <w:rStyle w:val="Hyperlink"/>
            <w:noProof/>
          </w:rPr>
          <w:t>The Case</w:t>
        </w:r>
        <w:r w:rsidR="008043D6">
          <w:rPr>
            <w:noProof/>
            <w:webHidden/>
          </w:rPr>
          <w:tab/>
        </w:r>
        <w:r w:rsidR="008043D6">
          <w:rPr>
            <w:noProof/>
            <w:webHidden/>
          </w:rPr>
          <w:fldChar w:fldCharType="begin"/>
        </w:r>
        <w:r w:rsidR="008043D6">
          <w:rPr>
            <w:noProof/>
            <w:webHidden/>
          </w:rPr>
          <w:instrText xml:space="preserve"> PAGEREF _Toc130071464 \h </w:instrText>
        </w:r>
        <w:r w:rsidR="008043D6">
          <w:rPr>
            <w:noProof/>
            <w:webHidden/>
          </w:rPr>
        </w:r>
        <w:r w:rsidR="008043D6">
          <w:rPr>
            <w:noProof/>
            <w:webHidden/>
          </w:rPr>
          <w:fldChar w:fldCharType="separate"/>
        </w:r>
        <w:r w:rsidR="008043D6">
          <w:rPr>
            <w:noProof/>
            <w:webHidden/>
          </w:rPr>
          <w:t>7</w:t>
        </w:r>
        <w:r w:rsidR="008043D6">
          <w:rPr>
            <w:noProof/>
            <w:webHidden/>
          </w:rPr>
          <w:fldChar w:fldCharType="end"/>
        </w:r>
      </w:hyperlink>
    </w:p>
    <w:p w14:paraId="285D169D" w14:textId="7292C5B9" w:rsidR="008043D6" w:rsidRDefault="00000000">
      <w:pPr>
        <w:pStyle w:val="TOC2"/>
        <w:tabs>
          <w:tab w:val="right" w:leader="dot" w:pos="9350"/>
        </w:tabs>
        <w:rPr>
          <w:rFonts w:asciiTheme="minorHAnsi" w:eastAsiaTheme="minorEastAsia" w:hAnsiTheme="minorHAnsi" w:cstheme="minorBidi"/>
          <w:b w:val="0"/>
          <w:bCs w:val="0"/>
          <w:noProof/>
        </w:rPr>
      </w:pPr>
      <w:hyperlink w:anchor="_Toc130071465" w:history="1">
        <w:r w:rsidR="008043D6" w:rsidRPr="00F25244">
          <w:rPr>
            <w:rStyle w:val="Hyperlink"/>
            <w:noProof/>
          </w:rPr>
          <w:t>Lower Court</w:t>
        </w:r>
        <w:r w:rsidR="008043D6">
          <w:rPr>
            <w:noProof/>
            <w:webHidden/>
          </w:rPr>
          <w:tab/>
        </w:r>
        <w:r w:rsidR="008043D6">
          <w:rPr>
            <w:noProof/>
            <w:webHidden/>
          </w:rPr>
          <w:fldChar w:fldCharType="begin"/>
        </w:r>
        <w:r w:rsidR="008043D6">
          <w:rPr>
            <w:noProof/>
            <w:webHidden/>
          </w:rPr>
          <w:instrText xml:space="preserve"> PAGEREF _Toc130071465 \h </w:instrText>
        </w:r>
        <w:r w:rsidR="008043D6">
          <w:rPr>
            <w:noProof/>
            <w:webHidden/>
          </w:rPr>
        </w:r>
        <w:r w:rsidR="008043D6">
          <w:rPr>
            <w:noProof/>
            <w:webHidden/>
          </w:rPr>
          <w:fldChar w:fldCharType="separate"/>
        </w:r>
        <w:r w:rsidR="008043D6">
          <w:rPr>
            <w:noProof/>
            <w:webHidden/>
          </w:rPr>
          <w:t>7</w:t>
        </w:r>
        <w:r w:rsidR="008043D6">
          <w:rPr>
            <w:noProof/>
            <w:webHidden/>
          </w:rPr>
          <w:fldChar w:fldCharType="end"/>
        </w:r>
      </w:hyperlink>
    </w:p>
    <w:p w14:paraId="163946E6" w14:textId="187C8D70" w:rsidR="008043D6" w:rsidRDefault="00000000">
      <w:pPr>
        <w:pStyle w:val="TOC3"/>
        <w:tabs>
          <w:tab w:val="right" w:leader="dot" w:pos="9350"/>
        </w:tabs>
        <w:rPr>
          <w:rFonts w:asciiTheme="minorHAnsi" w:eastAsiaTheme="minorEastAsia" w:hAnsiTheme="minorHAnsi" w:cstheme="minorBidi"/>
          <w:noProof/>
          <w:sz w:val="22"/>
          <w:szCs w:val="22"/>
        </w:rPr>
      </w:pPr>
      <w:hyperlink w:anchor="_Toc130071466" w:history="1">
        <w:r w:rsidR="008043D6" w:rsidRPr="00F25244">
          <w:rPr>
            <w:rStyle w:val="Hyperlink"/>
            <w:noProof/>
          </w:rPr>
          <w:t>Outcome</w:t>
        </w:r>
        <w:r w:rsidR="008043D6">
          <w:rPr>
            <w:noProof/>
            <w:webHidden/>
          </w:rPr>
          <w:tab/>
        </w:r>
        <w:r w:rsidR="008043D6">
          <w:rPr>
            <w:noProof/>
            <w:webHidden/>
          </w:rPr>
          <w:fldChar w:fldCharType="begin"/>
        </w:r>
        <w:r w:rsidR="008043D6">
          <w:rPr>
            <w:noProof/>
            <w:webHidden/>
          </w:rPr>
          <w:instrText xml:space="preserve"> PAGEREF _Toc130071466 \h </w:instrText>
        </w:r>
        <w:r w:rsidR="008043D6">
          <w:rPr>
            <w:noProof/>
            <w:webHidden/>
          </w:rPr>
        </w:r>
        <w:r w:rsidR="008043D6">
          <w:rPr>
            <w:noProof/>
            <w:webHidden/>
          </w:rPr>
          <w:fldChar w:fldCharType="separate"/>
        </w:r>
        <w:r w:rsidR="008043D6">
          <w:rPr>
            <w:noProof/>
            <w:webHidden/>
          </w:rPr>
          <w:t>9</w:t>
        </w:r>
        <w:r w:rsidR="008043D6">
          <w:rPr>
            <w:noProof/>
            <w:webHidden/>
          </w:rPr>
          <w:fldChar w:fldCharType="end"/>
        </w:r>
      </w:hyperlink>
    </w:p>
    <w:p w14:paraId="2E61B26F" w14:textId="63154151" w:rsidR="008043D6" w:rsidRDefault="00000000">
      <w:pPr>
        <w:pStyle w:val="TOC2"/>
        <w:tabs>
          <w:tab w:val="right" w:leader="dot" w:pos="9350"/>
        </w:tabs>
        <w:rPr>
          <w:rFonts w:asciiTheme="minorHAnsi" w:eastAsiaTheme="minorEastAsia" w:hAnsiTheme="minorHAnsi" w:cstheme="minorBidi"/>
          <w:b w:val="0"/>
          <w:bCs w:val="0"/>
          <w:noProof/>
        </w:rPr>
      </w:pPr>
      <w:hyperlink w:anchor="_Toc130071467" w:history="1">
        <w:r w:rsidR="008043D6" w:rsidRPr="00F25244">
          <w:rPr>
            <w:rStyle w:val="Hyperlink"/>
            <w:noProof/>
          </w:rPr>
          <w:t>Appellate Court</w:t>
        </w:r>
        <w:r w:rsidR="008043D6">
          <w:rPr>
            <w:noProof/>
            <w:webHidden/>
          </w:rPr>
          <w:tab/>
        </w:r>
        <w:r w:rsidR="008043D6">
          <w:rPr>
            <w:noProof/>
            <w:webHidden/>
          </w:rPr>
          <w:fldChar w:fldCharType="begin"/>
        </w:r>
        <w:r w:rsidR="008043D6">
          <w:rPr>
            <w:noProof/>
            <w:webHidden/>
          </w:rPr>
          <w:instrText xml:space="preserve"> PAGEREF _Toc130071467 \h </w:instrText>
        </w:r>
        <w:r w:rsidR="008043D6">
          <w:rPr>
            <w:noProof/>
            <w:webHidden/>
          </w:rPr>
        </w:r>
        <w:r w:rsidR="008043D6">
          <w:rPr>
            <w:noProof/>
            <w:webHidden/>
          </w:rPr>
          <w:fldChar w:fldCharType="separate"/>
        </w:r>
        <w:r w:rsidR="008043D6">
          <w:rPr>
            <w:noProof/>
            <w:webHidden/>
          </w:rPr>
          <w:t>10</w:t>
        </w:r>
        <w:r w:rsidR="008043D6">
          <w:rPr>
            <w:noProof/>
            <w:webHidden/>
          </w:rPr>
          <w:fldChar w:fldCharType="end"/>
        </w:r>
      </w:hyperlink>
    </w:p>
    <w:p w14:paraId="75070DBC" w14:textId="739C3073" w:rsidR="008043D6" w:rsidRDefault="00000000">
      <w:pPr>
        <w:pStyle w:val="TOC3"/>
        <w:tabs>
          <w:tab w:val="right" w:leader="dot" w:pos="9350"/>
        </w:tabs>
        <w:rPr>
          <w:rFonts w:asciiTheme="minorHAnsi" w:eastAsiaTheme="minorEastAsia" w:hAnsiTheme="minorHAnsi" w:cstheme="minorBidi"/>
          <w:noProof/>
          <w:sz w:val="22"/>
          <w:szCs w:val="22"/>
        </w:rPr>
      </w:pPr>
      <w:hyperlink w:anchor="_Toc130071468" w:history="1">
        <w:r w:rsidR="008043D6" w:rsidRPr="00F25244">
          <w:rPr>
            <w:rStyle w:val="Hyperlink"/>
            <w:noProof/>
          </w:rPr>
          <w:t>Laws</w:t>
        </w:r>
        <w:r w:rsidR="008043D6">
          <w:rPr>
            <w:noProof/>
            <w:webHidden/>
          </w:rPr>
          <w:tab/>
        </w:r>
        <w:r w:rsidR="008043D6">
          <w:rPr>
            <w:noProof/>
            <w:webHidden/>
          </w:rPr>
          <w:fldChar w:fldCharType="begin"/>
        </w:r>
        <w:r w:rsidR="008043D6">
          <w:rPr>
            <w:noProof/>
            <w:webHidden/>
          </w:rPr>
          <w:instrText xml:space="preserve"> PAGEREF _Toc130071468 \h </w:instrText>
        </w:r>
        <w:r w:rsidR="008043D6">
          <w:rPr>
            <w:noProof/>
            <w:webHidden/>
          </w:rPr>
        </w:r>
        <w:r w:rsidR="008043D6">
          <w:rPr>
            <w:noProof/>
            <w:webHidden/>
          </w:rPr>
          <w:fldChar w:fldCharType="separate"/>
        </w:r>
        <w:r w:rsidR="008043D6">
          <w:rPr>
            <w:noProof/>
            <w:webHidden/>
          </w:rPr>
          <w:t>10</w:t>
        </w:r>
        <w:r w:rsidR="008043D6">
          <w:rPr>
            <w:noProof/>
            <w:webHidden/>
          </w:rPr>
          <w:fldChar w:fldCharType="end"/>
        </w:r>
      </w:hyperlink>
    </w:p>
    <w:p w14:paraId="2AA6D517" w14:textId="6BFA17A0" w:rsidR="008043D6" w:rsidRDefault="00000000">
      <w:pPr>
        <w:pStyle w:val="TOC3"/>
        <w:tabs>
          <w:tab w:val="right" w:leader="dot" w:pos="9350"/>
        </w:tabs>
        <w:rPr>
          <w:rFonts w:asciiTheme="minorHAnsi" w:eastAsiaTheme="minorEastAsia" w:hAnsiTheme="minorHAnsi" w:cstheme="minorBidi"/>
          <w:noProof/>
          <w:sz w:val="22"/>
          <w:szCs w:val="22"/>
        </w:rPr>
      </w:pPr>
      <w:hyperlink w:anchor="_Toc130071469" w:history="1">
        <w:r w:rsidR="008043D6" w:rsidRPr="00F25244">
          <w:rPr>
            <w:rStyle w:val="Hyperlink"/>
            <w:noProof/>
          </w:rPr>
          <w:t>Court Analysis</w:t>
        </w:r>
        <w:r w:rsidR="008043D6">
          <w:rPr>
            <w:noProof/>
            <w:webHidden/>
          </w:rPr>
          <w:tab/>
        </w:r>
        <w:r w:rsidR="008043D6">
          <w:rPr>
            <w:noProof/>
            <w:webHidden/>
          </w:rPr>
          <w:fldChar w:fldCharType="begin"/>
        </w:r>
        <w:r w:rsidR="008043D6">
          <w:rPr>
            <w:noProof/>
            <w:webHidden/>
          </w:rPr>
          <w:instrText xml:space="preserve"> PAGEREF _Toc130071469 \h </w:instrText>
        </w:r>
        <w:r w:rsidR="008043D6">
          <w:rPr>
            <w:noProof/>
            <w:webHidden/>
          </w:rPr>
        </w:r>
        <w:r w:rsidR="008043D6">
          <w:rPr>
            <w:noProof/>
            <w:webHidden/>
          </w:rPr>
          <w:fldChar w:fldCharType="separate"/>
        </w:r>
        <w:r w:rsidR="008043D6">
          <w:rPr>
            <w:noProof/>
            <w:webHidden/>
          </w:rPr>
          <w:t>11</w:t>
        </w:r>
        <w:r w:rsidR="008043D6">
          <w:rPr>
            <w:noProof/>
            <w:webHidden/>
          </w:rPr>
          <w:fldChar w:fldCharType="end"/>
        </w:r>
      </w:hyperlink>
    </w:p>
    <w:p w14:paraId="5D49AD7E" w14:textId="48BFFDCB" w:rsidR="008043D6" w:rsidRDefault="00000000">
      <w:pPr>
        <w:pStyle w:val="TOC3"/>
        <w:tabs>
          <w:tab w:val="right" w:leader="dot" w:pos="9350"/>
        </w:tabs>
        <w:rPr>
          <w:rFonts w:asciiTheme="minorHAnsi" w:eastAsiaTheme="minorEastAsia" w:hAnsiTheme="minorHAnsi" w:cstheme="minorBidi"/>
          <w:noProof/>
          <w:sz w:val="22"/>
          <w:szCs w:val="22"/>
        </w:rPr>
      </w:pPr>
      <w:hyperlink w:anchor="_Toc130071470" w:history="1">
        <w:r w:rsidR="008043D6" w:rsidRPr="00F25244">
          <w:rPr>
            <w:rStyle w:val="Hyperlink"/>
            <w:noProof/>
          </w:rPr>
          <w:t>Outcome</w:t>
        </w:r>
        <w:r w:rsidR="008043D6">
          <w:rPr>
            <w:noProof/>
            <w:webHidden/>
          </w:rPr>
          <w:tab/>
        </w:r>
        <w:r w:rsidR="008043D6">
          <w:rPr>
            <w:noProof/>
            <w:webHidden/>
          </w:rPr>
          <w:fldChar w:fldCharType="begin"/>
        </w:r>
        <w:r w:rsidR="008043D6">
          <w:rPr>
            <w:noProof/>
            <w:webHidden/>
          </w:rPr>
          <w:instrText xml:space="preserve"> PAGEREF _Toc130071470 \h </w:instrText>
        </w:r>
        <w:r w:rsidR="008043D6">
          <w:rPr>
            <w:noProof/>
            <w:webHidden/>
          </w:rPr>
        </w:r>
        <w:r w:rsidR="008043D6">
          <w:rPr>
            <w:noProof/>
            <w:webHidden/>
          </w:rPr>
          <w:fldChar w:fldCharType="separate"/>
        </w:r>
        <w:r w:rsidR="008043D6">
          <w:rPr>
            <w:noProof/>
            <w:webHidden/>
          </w:rPr>
          <w:t>12</w:t>
        </w:r>
        <w:r w:rsidR="008043D6">
          <w:rPr>
            <w:noProof/>
            <w:webHidden/>
          </w:rPr>
          <w:fldChar w:fldCharType="end"/>
        </w:r>
      </w:hyperlink>
    </w:p>
    <w:p w14:paraId="6E91A851" w14:textId="0B7C979D" w:rsidR="008043D6" w:rsidRDefault="00000000">
      <w:pPr>
        <w:pStyle w:val="TOC2"/>
        <w:tabs>
          <w:tab w:val="right" w:leader="dot" w:pos="9350"/>
        </w:tabs>
        <w:rPr>
          <w:rFonts w:asciiTheme="minorHAnsi" w:eastAsiaTheme="minorEastAsia" w:hAnsiTheme="minorHAnsi" w:cstheme="minorBidi"/>
          <w:b w:val="0"/>
          <w:bCs w:val="0"/>
          <w:noProof/>
        </w:rPr>
      </w:pPr>
      <w:hyperlink w:anchor="_Toc130071471" w:history="1">
        <w:r w:rsidR="008043D6" w:rsidRPr="00F25244">
          <w:rPr>
            <w:rStyle w:val="Hyperlink"/>
            <w:noProof/>
          </w:rPr>
          <w:t>Supreme Court</w:t>
        </w:r>
        <w:r w:rsidR="008043D6">
          <w:rPr>
            <w:noProof/>
            <w:webHidden/>
          </w:rPr>
          <w:tab/>
        </w:r>
        <w:r w:rsidR="008043D6">
          <w:rPr>
            <w:noProof/>
            <w:webHidden/>
          </w:rPr>
          <w:fldChar w:fldCharType="begin"/>
        </w:r>
        <w:r w:rsidR="008043D6">
          <w:rPr>
            <w:noProof/>
            <w:webHidden/>
          </w:rPr>
          <w:instrText xml:space="preserve"> PAGEREF _Toc130071471 \h </w:instrText>
        </w:r>
        <w:r w:rsidR="008043D6">
          <w:rPr>
            <w:noProof/>
            <w:webHidden/>
          </w:rPr>
        </w:r>
        <w:r w:rsidR="008043D6">
          <w:rPr>
            <w:noProof/>
            <w:webHidden/>
          </w:rPr>
          <w:fldChar w:fldCharType="separate"/>
        </w:r>
        <w:r w:rsidR="008043D6">
          <w:rPr>
            <w:noProof/>
            <w:webHidden/>
          </w:rPr>
          <w:t>13</w:t>
        </w:r>
        <w:r w:rsidR="008043D6">
          <w:rPr>
            <w:noProof/>
            <w:webHidden/>
          </w:rPr>
          <w:fldChar w:fldCharType="end"/>
        </w:r>
      </w:hyperlink>
    </w:p>
    <w:p w14:paraId="64F31AB1" w14:textId="7A431772" w:rsidR="008043D6" w:rsidRDefault="00000000">
      <w:pPr>
        <w:pStyle w:val="TOC3"/>
        <w:tabs>
          <w:tab w:val="right" w:leader="dot" w:pos="9350"/>
        </w:tabs>
        <w:rPr>
          <w:rFonts w:asciiTheme="minorHAnsi" w:eastAsiaTheme="minorEastAsia" w:hAnsiTheme="minorHAnsi" w:cstheme="minorBidi"/>
          <w:noProof/>
          <w:sz w:val="22"/>
          <w:szCs w:val="22"/>
        </w:rPr>
      </w:pPr>
      <w:hyperlink w:anchor="_Toc130071472" w:history="1">
        <w:r w:rsidR="008043D6" w:rsidRPr="00F25244">
          <w:rPr>
            <w:rStyle w:val="Hyperlink"/>
            <w:noProof/>
          </w:rPr>
          <w:t>Petitioner Oral Arguments</w:t>
        </w:r>
        <w:r w:rsidR="008043D6">
          <w:rPr>
            <w:noProof/>
            <w:webHidden/>
          </w:rPr>
          <w:tab/>
        </w:r>
        <w:r w:rsidR="008043D6">
          <w:rPr>
            <w:noProof/>
            <w:webHidden/>
          </w:rPr>
          <w:fldChar w:fldCharType="begin"/>
        </w:r>
        <w:r w:rsidR="008043D6">
          <w:rPr>
            <w:noProof/>
            <w:webHidden/>
          </w:rPr>
          <w:instrText xml:space="preserve"> PAGEREF _Toc130071472 \h </w:instrText>
        </w:r>
        <w:r w:rsidR="008043D6">
          <w:rPr>
            <w:noProof/>
            <w:webHidden/>
          </w:rPr>
        </w:r>
        <w:r w:rsidR="008043D6">
          <w:rPr>
            <w:noProof/>
            <w:webHidden/>
          </w:rPr>
          <w:fldChar w:fldCharType="separate"/>
        </w:r>
        <w:r w:rsidR="008043D6">
          <w:rPr>
            <w:noProof/>
            <w:webHidden/>
          </w:rPr>
          <w:t>13</w:t>
        </w:r>
        <w:r w:rsidR="008043D6">
          <w:rPr>
            <w:noProof/>
            <w:webHidden/>
          </w:rPr>
          <w:fldChar w:fldCharType="end"/>
        </w:r>
      </w:hyperlink>
    </w:p>
    <w:p w14:paraId="5D53EE76" w14:textId="51E8DC9F" w:rsidR="008043D6" w:rsidRDefault="00000000">
      <w:pPr>
        <w:pStyle w:val="TOC3"/>
        <w:tabs>
          <w:tab w:val="right" w:leader="dot" w:pos="9350"/>
        </w:tabs>
        <w:rPr>
          <w:rFonts w:asciiTheme="minorHAnsi" w:eastAsiaTheme="minorEastAsia" w:hAnsiTheme="minorHAnsi" w:cstheme="minorBidi"/>
          <w:noProof/>
          <w:sz w:val="22"/>
          <w:szCs w:val="22"/>
        </w:rPr>
      </w:pPr>
      <w:hyperlink w:anchor="_Toc130071473" w:history="1">
        <w:r w:rsidR="008043D6" w:rsidRPr="00F25244">
          <w:rPr>
            <w:rStyle w:val="Hyperlink"/>
            <w:noProof/>
          </w:rPr>
          <w:t>Respondent’s Oral Arguments</w:t>
        </w:r>
        <w:r w:rsidR="008043D6">
          <w:rPr>
            <w:noProof/>
            <w:webHidden/>
          </w:rPr>
          <w:tab/>
        </w:r>
        <w:r w:rsidR="008043D6">
          <w:rPr>
            <w:noProof/>
            <w:webHidden/>
          </w:rPr>
          <w:fldChar w:fldCharType="begin"/>
        </w:r>
        <w:r w:rsidR="008043D6">
          <w:rPr>
            <w:noProof/>
            <w:webHidden/>
          </w:rPr>
          <w:instrText xml:space="preserve"> PAGEREF _Toc130071473 \h </w:instrText>
        </w:r>
        <w:r w:rsidR="008043D6">
          <w:rPr>
            <w:noProof/>
            <w:webHidden/>
          </w:rPr>
        </w:r>
        <w:r w:rsidR="008043D6">
          <w:rPr>
            <w:noProof/>
            <w:webHidden/>
          </w:rPr>
          <w:fldChar w:fldCharType="separate"/>
        </w:r>
        <w:r w:rsidR="008043D6">
          <w:rPr>
            <w:noProof/>
            <w:webHidden/>
          </w:rPr>
          <w:t>16</w:t>
        </w:r>
        <w:r w:rsidR="008043D6">
          <w:rPr>
            <w:noProof/>
            <w:webHidden/>
          </w:rPr>
          <w:fldChar w:fldCharType="end"/>
        </w:r>
      </w:hyperlink>
    </w:p>
    <w:p w14:paraId="77F00FDD" w14:textId="5BF22DC9" w:rsidR="008043D6"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30071474" w:history="1">
        <w:r w:rsidR="008043D6" w:rsidRPr="00F25244">
          <w:rPr>
            <w:rStyle w:val="Hyperlink"/>
            <w:noProof/>
          </w:rPr>
          <w:t>Predictions</w:t>
        </w:r>
        <w:r w:rsidR="008043D6">
          <w:rPr>
            <w:noProof/>
            <w:webHidden/>
          </w:rPr>
          <w:tab/>
        </w:r>
        <w:r w:rsidR="008043D6">
          <w:rPr>
            <w:noProof/>
            <w:webHidden/>
          </w:rPr>
          <w:fldChar w:fldCharType="begin"/>
        </w:r>
        <w:r w:rsidR="008043D6">
          <w:rPr>
            <w:noProof/>
            <w:webHidden/>
          </w:rPr>
          <w:instrText xml:space="preserve"> PAGEREF _Toc130071474 \h </w:instrText>
        </w:r>
        <w:r w:rsidR="008043D6">
          <w:rPr>
            <w:noProof/>
            <w:webHidden/>
          </w:rPr>
        </w:r>
        <w:r w:rsidR="008043D6">
          <w:rPr>
            <w:noProof/>
            <w:webHidden/>
          </w:rPr>
          <w:fldChar w:fldCharType="separate"/>
        </w:r>
        <w:r w:rsidR="008043D6">
          <w:rPr>
            <w:noProof/>
            <w:webHidden/>
          </w:rPr>
          <w:t>19</w:t>
        </w:r>
        <w:r w:rsidR="008043D6">
          <w:rPr>
            <w:noProof/>
            <w:webHidden/>
          </w:rPr>
          <w:fldChar w:fldCharType="end"/>
        </w:r>
      </w:hyperlink>
    </w:p>
    <w:p w14:paraId="4F9D79CF" w14:textId="016B4217" w:rsidR="008043D6"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30071475" w:history="1">
        <w:r w:rsidR="008043D6" w:rsidRPr="00F25244">
          <w:rPr>
            <w:rStyle w:val="Hyperlink"/>
            <w:noProof/>
          </w:rPr>
          <w:t>References</w:t>
        </w:r>
        <w:r w:rsidR="008043D6">
          <w:rPr>
            <w:noProof/>
            <w:webHidden/>
          </w:rPr>
          <w:tab/>
        </w:r>
        <w:r w:rsidR="008043D6">
          <w:rPr>
            <w:noProof/>
            <w:webHidden/>
          </w:rPr>
          <w:fldChar w:fldCharType="begin"/>
        </w:r>
        <w:r w:rsidR="008043D6">
          <w:rPr>
            <w:noProof/>
            <w:webHidden/>
          </w:rPr>
          <w:instrText xml:space="preserve"> PAGEREF _Toc130071475 \h </w:instrText>
        </w:r>
        <w:r w:rsidR="008043D6">
          <w:rPr>
            <w:noProof/>
            <w:webHidden/>
          </w:rPr>
        </w:r>
        <w:r w:rsidR="008043D6">
          <w:rPr>
            <w:noProof/>
            <w:webHidden/>
          </w:rPr>
          <w:fldChar w:fldCharType="separate"/>
        </w:r>
        <w:r w:rsidR="008043D6">
          <w:rPr>
            <w:noProof/>
            <w:webHidden/>
          </w:rPr>
          <w:t>23</w:t>
        </w:r>
        <w:r w:rsidR="008043D6">
          <w:rPr>
            <w:noProof/>
            <w:webHidden/>
          </w:rPr>
          <w:fldChar w:fldCharType="end"/>
        </w:r>
      </w:hyperlink>
    </w:p>
    <w:p w14:paraId="6756E306" w14:textId="7B39553E" w:rsidR="008043D6"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30071476" w:history="1">
        <w:r w:rsidR="008043D6" w:rsidRPr="00F25244">
          <w:rPr>
            <w:rStyle w:val="Hyperlink"/>
            <w:noProof/>
          </w:rPr>
          <w:t>Team members</w:t>
        </w:r>
        <w:r w:rsidR="008043D6">
          <w:rPr>
            <w:noProof/>
            <w:webHidden/>
          </w:rPr>
          <w:tab/>
        </w:r>
        <w:r w:rsidR="008043D6">
          <w:rPr>
            <w:noProof/>
            <w:webHidden/>
          </w:rPr>
          <w:fldChar w:fldCharType="begin"/>
        </w:r>
        <w:r w:rsidR="008043D6">
          <w:rPr>
            <w:noProof/>
            <w:webHidden/>
          </w:rPr>
          <w:instrText xml:space="preserve"> PAGEREF _Toc130071476 \h </w:instrText>
        </w:r>
        <w:r w:rsidR="008043D6">
          <w:rPr>
            <w:noProof/>
            <w:webHidden/>
          </w:rPr>
        </w:r>
        <w:r w:rsidR="008043D6">
          <w:rPr>
            <w:noProof/>
            <w:webHidden/>
          </w:rPr>
          <w:fldChar w:fldCharType="separate"/>
        </w:r>
        <w:r w:rsidR="008043D6">
          <w:rPr>
            <w:noProof/>
            <w:webHidden/>
          </w:rPr>
          <w:t>24</w:t>
        </w:r>
        <w:r w:rsidR="008043D6">
          <w:rPr>
            <w:noProof/>
            <w:webHidden/>
          </w:rPr>
          <w:fldChar w:fldCharType="end"/>
        </w:r>
      </w:hyperlink>
    </w:p>
    <w:p w14:paraId="7422478B" w14:textId="3318A9FC" w:rsidR="0053559D" w:rsidRDefault="0053559D">
      <w:r>
        <w:rPr>
          <w:b/>
          <w:bCs/>
          <w:noProof/>
        </w:rPr>
        <w:fldChar w:fldCharType="end"/>
      </w:r>
      <w:r w:rsidR="00AD100A">
        <w:rPr>
          <w:b/>
          <w:bCs/>
          <w:noProof/>
        </w:rPr>
        <w:t xml:space="preserve"> </w:t>
      </w:r>
    </w:p>
    <w:p w14:paraId="379D7182" w14:textId="17DA1C85" w:rsidR="0053559D" w:rsidRDefault="0053559D"/>
    <w:p w14:paraId="6C018BF2" w14:textId="77777777" w:rsidR="0053559D" w:rsidRPr="0053559D" w:rsidRDefault="0053559D" w:rsidP="0053559D"/>
    <w:p w14:paraId="27789684" w14:textId="19C8DD6C" w:rsidR="00BD64CC" w:rsidRPr="007C77DD" w:rsidRDefault="00BD64CC">
      <w:pPr>
        <w:spacing w:line="240" w:lineRule="auto"/>
      </w:pPr>
      <w:r w:rsidRPr="007C77DD">
        <w:br w:type="page"/>
      </w:r>
    </w:p>
    <w:p w14:paraId="0B3A15E8" w14:textId="7474CB61" w:rsidR="009A339A" w:rsidRPr="007C77DD" w:rsidRDefault="00F76B40" w:rsidP="00A6794C">
      <w:pPr>
        <w:pStyle w:val="Heading1"/>
      </w:pPr>
      <w:bookmarkStart w:id="4" w:name="_Toc129994476"/>
      <w:bookmarkStart w:id="5" w:name="_Toc130071460"/>
      <w:r w:rsidRPr="007C77DD">
        <w:lastRenderedPageBreak/>
        <w:t>Introduction</w:t>
      </w:r>
      <w:bookmarkEnd w:id="4"/>
      <w:bookmarkEnd w:id="5"/>
    </w:p>
    <w:p w14:paraId="3FAB3E7A" w14:textId="577E77A5" w:rsidR="00F76B40" w:rsidRPr="007C77DD" w:rsidRDefault="00F94678" w:rsidP="008853E0">
      <w:pPr>
        <w:rPr>
          <w:rStyle w:val="eop"/>
          <w:color w:val="000000"/>
          <w:shd w:val="clear" w:color="auto" w:fill="FFFFFF"/>
        </w:rPr>
      </w:pPr>
      <w:r w:rsidRPr="007C77DD">
        <w:rPr>
          <w:rStyle w:val="normaltextrun"/>
          <w:color w:val="000000"/>
          <w:shd w:val="clear" w:color="auto" w:fill="FFFFFF"/>
        </w:rPr>
        <w:t>On November 13, 2015, three Islamic State</w:t>
      </w:r>
      <w:ins w:id="6" w:author="Author">
        <w:r w:rsidR="00744422" w:rsidRPr="007C77DD">
          <w:rPr>
            <w:rStyle w:val="normaltextrun"/>
            <w:color w:val="000000"/>
            <w:shd w:val="clear" w:color="auto" w:fill="FFFFFF"/>
          </w:rPr>
          <w:t xml:space="preserve"> of Iraq and Syria</w:t>
        </w:r>
      </w:ins>
      <w:r w:rsidRPr="007C77DD">
        <w:rPr>
          <w:rStyle w:val="normaltextrun"/>
          <w:color w:val="000000"/>
          <w:shd w:val="clear" w:color="auto" w:fill="FFFFFF"/>
        </w:rPr>
        <w:t xml:space="preserve"> (ISIS) terrorists</w:t>
      </w:r>
      <w:del w:id="7" w:author="Author">
        <w:r w:rsidRPr="007C77DD" w:rsidDel="002363F1">
          <w:rPr>
            <w:rStyle w:val="normaltextrun"/>
            <w:color w:val="000000"/>
            <w:shd w:val="clear" w:color="auto" w:fill="FFFFFF"/>
          </w:rPr>
          <w:delText xml:space="preserve"> identified as Abdelhamid Abaaoud, Brahim Abdeslam, and Chakib Akrouh</w:delText>
        </w:r>
      </w:del>
      <w:r w:rsidRPr="007C77DD">
        <w:rPr>
          <w:rStyle w:val="normaltextrun"/>
          <w:color w:val="000000"/>
          <w:shd w:val="clear" w:color="auto" w:fill="FFFFFF"/>
        </w:rPr>
        <w:t xml:space="preserve"> </w:t>
      </w:r>
      <w:r w:rsidR="00E31F79" w:rsidRPr="007C77DD">
        <w:rPr>
          <w:rStyle w:val="normaltextrun"/>
          <w:color w:val="000000"/>
          <w:shd w:val="clear" w:color="auto" w:fill="FFFFFF"/>
        </w:rPr>
        <w:t xml:space="preserve">gunned down </w:t>
      </w:r>
      <w:del w:id="8" w:author="Author">
        <w:r w:rsidR="00C24BA6" w:rsidRPr="007C77DD" w:rsidDel="00EE5395">
          <w:rPr>
            <w:rStyle w:val="normaltextrun"/>
            <w:color w:val="000000"/>
            <w:shd w:val="clear" w:color="auto" w:fill="FFFFFF"/>
          </w:rPr>
          <w:delText xml:space="preserve">nineteen </w:delText>
        </w:r>
      </w:del>
      <w:ins w:id="9" w:author="Author">
        <w:r w:rsidR="00EE5395" w:rsidRPr="007C77DD">
          <w:rPr>
            <w:rStyle w:val="normaltextrun"/>
            <w:color w:val="000000"/>
            <w:shd w:val="clear" w:color="auto" w:fill="FFFFFF"/>
          </w:rPr>
          <w:t xml:space="preserve">19 </w:t>
        </w:r>
      </w:ins>
      <w:r w:rsidR="00C24BA6" w:rsidRPr="007C77DD">
        <w:rPr>
          <w:rStyle w:val="normaltextrun"/>
          <w:color w:val="000000"/>
          <w:shd w:val="clear" w:color="auto" w:fill="FFFFFF"/>
        </w:rPr>
        <w:t>people at La Belle</w:t>
      </w:r>
      <w:r w:rsidR="006B7B23" w:rsidRPr="007C77DD">
        <w:rPr>
          <w:rStyle w:val="normaltextrun"/>
          <w:color w:val="000000"/>
          <w:shd w:val="clear" w:color="auto" w:fill="FFFFFF"/>
        </w:rPr>
        <w:t xml:space="preserve"> </w:t>
      </w:r>
      <w:ins w:id="10" w:author="Author">
        <w:r w:rsidR="00017252" w:rsidRPr="007C77DD">
          <w:rPr>
            <w:rStyle w:val="normaltextrun"/>
            <w:color w:val="000000"/>
            <w:shd w:val="clear" w:color="auto" w:fill="FFFFFF"/>
          </w:rPr>
          <w:t>É</w:t>
        </w:r>
      </w:ins>
      <w:del w:id="11" w:author="Author">
        <w:r w:rsidR="00C24BA6" w:rsidRPr="007C77DD" w:rsidDel="00017252">
          <w:rPr>
            <w:rStyle w:val="normaltextrun"/>
            <w:color w:val="000000"/>
            <w:shd w:val="clear" w:color="auto" w:fill="FFFFFF"/>
          </w:rPr>
          <w:delText>E</w:delText>
        </w:r>
      </w:del>
      <w:r w:rsidR="00C24BA6" w:rsidRPr="007C77DD">
        <w:rPr>
          <w:rStyle w:val="normaltextrun"/>
          <w:color w:val="000000"/>
          <w:shd w:val="clear" w:color="auto" w:fill="FFFFFF"/>
        </w:rPr>
        <w:t>quipe restaurant in Paris, France, including</w:t>
      </w:r>
      <w:r w:rsidRPr="007C77DD">
        <w:rPr>
          <w:rStyle w:val="normaltextrun"/>
          <w:color w:val="000000"/>
          <w:shd w:val="clear" w:color="auto" w:fill="FFFFFF"/>
        </w:rPr>
        <w:t xml:space="preserve"> Nohemi Gonzalez; a </w:t>
      </w:r>
      <w:del w:id="12" w:author="Author">
        <w:r w:rsidRPr="007C77DD" w:rsidDel="006A07BC">
          <w:rPr>
            <w:rStyle w:val="normaltextrun"/>
            <w:color w:val="000000"/>
            <w:shd w:val="clear" w:color="auto" w:fill="FFFFFF"/>
          </w:rPr>
          <w:delText>26</w:delText>
        </w:r>
      </w:del>
      <w:ins w:id="13" w:author="Author">
        <w:r w:rsidR="006A07BC" w:rsidRPr="007C77DD">
          <w:rPr>
            <w:rStyle w:val="normaltextrun"/>
            <w:color w:val="000000"/>
            <w:shd w:val="clear" w:color="auto" w:fill="FFFFFF"/>
          </w:rPr>
          <w:t>23</w:t>
        </w:r>
      </w:ins>
      <w:r w:rsidRPr="007C77DD">
        <w:rPr>
          <w:rStyle w:val="normaltextrun"/>
          <w:color w:val="000000"/>
          <w:shd w:val="clear" w:color="auto" w:fill="FFFFFF"/>
        </w:rPr>
        <w:t>-year-old California State University</w:t>
      </w:r>
      <w:r w:rsidR="00672334" w:rsidRPr="007C77DD">
        <w:rPr>
          <w:rStyle w:val="normaltextrun"/>
          <w:color w:val="000000"/>
          <w:shd w:val="clear" w:color="auto" w:fill="FFFFFF"/>
        </w:rPr>
        <w:t>-Long Beach</w:t>
      </w:r>
      <w:r w:rsidRPr="007C77DD">
        <w:rPr>
          <w:rStyle w:val="normaltextrun"/>
          <w:color w:val="000000"/>
          <w:shd w:val="clear" w:color="auto" w:fill="FFFFFF"/>
        </w:rPr>
        <w:t xml:space="preserve"> </w:t>
      </w:r>
      <w:r w:rsidR="008A3773" w:rsidRPr="007C77DD">
        <w:rPr>
          <w:rStyle w:val="normaltextrun"/>
          <w:color w:val="000000"/>
          <w:shd w:val="clear" w:color="auto" w:fill="FFFFFF"/>
        </w:rPr>
        <w:t>s</w:t>
      </w:r>
      <w:r w:rsidRPr="007C77DD">
        <w:rPr>
          <w:rStyle w:val="normaltextrun"/>
          <w:color w:val="000000"/>
          <w:shd w:val="clear" w:color="auto" w:fill="FFFFFF"/>
        </w:rPr>
        <w:t xml:space="preserve">tudent </w:t>
      </w:r>
      <w:r w:rsidR="00C806B3" w:rsidRPr="007C77DD">
        <w:rPr>
          <w:rStyle w:val="normaltextrun"/>
          <w:color w:val="000000"/>
          <w:shd w:val="clear" w:color="auto" w:fill="FFFFFF"/>
        </w:rPr>
        <w:t>who was studying abroad</w:t>
      </w:r>
      <w:r w:rsidRPr="007C77DD">
        <w:rPr>
          <w:rStyle w:val="normaltextrun"/>
          <w:color w:val="000000"/>
          <w:shd w:val="clear" w:color="auto" w:fill="FFFFFF"/>
        </w:rPr>
        <w:t>.</w:t>
      </w:r>
      <w:ins w:id="14" w:author="Author">
        <w:r w:rsidR="00F25FC9" w:rsidRPr="007C77DD">
          <w:rPr>
            <w:rStyle w:val="normaltextrun"/>
            <w:color w:val="000000"/>
            <w:shd w:val="clear" w:color="auto" w:fill="FFFFFF"/>
          </w:rPr>
          <w:t xml:space="preserve"> This was a part of </w:t>
        </w:r>
        <w:r w:rsidR="00D33B0E" w:rsidRPr="007C77DD">
          <w:rPr>
            <w:rStyle w:val="normaltextrun"/>
            <w:color w:val="000000"/>
            <w:shd w:val="clear" w:color="auto" w:fill="FFFFFF"/>
          </w:rPr>
          <w:t>a series</w:t>
        </w:r>
        <w:r w:rsidR="00BC0DDB" w:rsidRPr="007C77DD">
          <w:rPr>
            <w:rStyle w:val="normaltextrun"/>
            <w:color w:val="000000"/>
            <w:shd w:val="clear" w:color="auto" w:fill="FFFFFF"/>
          </w:rPr>
          <w:t xml:space="preserve"> of</w:t>
        </w:r>
        <w:r w:rsidR="00D33B0E" w:rsidRPr="007C77DD">
          <w:rPr>
            <w:rStyle w:val="normaltextrun"/>
            <w:color w:val="000000"/>
            <w:shd w:val="clear" w:color="auto" w:fill="FFFFFF"/>
          </w:rPr>
          <w:t xml:space="preserve"> </w:t>
        </w:r>
        <w:del w:id="15" w:author="Author">
          <w:r w:rsidR="00D33B0E" w:rsidRPr="007C77DD" w:rsidDel="00272548">
            <w:rPr>
              <w:rStyle w:val="normaltextrun"/>
              <w:color w:val="000000"/>
              <w:shd w:val="clear" w:color="auto" w:fill="FFFFFF"/>
            </w:rPr>
            <w:delText>of Paris</w:delText>
          </w:r>
        </w:del>
        <w:r w:rsidR="00272548" w:rsidRPr="007C77DD">
          <w:rPr>
            <w:rStyle w:val="normaltextrun"/>
            <w:color w:val="000000"/>
            <w:shd w:val="clear" w:color="auto" w:fill="FFFFFF"/>
          </w:rPr>
          <w:t>ISIS</w:t>
        </w:r>
        <w:r w:rsidR="00BC0DDB" w:rsidRPr="007C77DD">
          <w:rPr>
            <w:rStyle w:val="normaltextrun"/>
            <w:color w:val="000000"/>
            <w:shd w:val="clear" w:color="auto" w:fill="FFFFFF"/>
          </w:rPr>
          <w:t xml:space="preserve"> perpetuated</w:t>
        </w:r>
        <w:r w:rsidR="00D33B0E" w:rsidRPr="007C77DD">
          <w:rPr>
            <w:rStyle w:val="normaltextrun"/>
            <w:color w:val="000000"/>
            <w:shd w:val="clear" w:color="auto" w:fill="FFFFFF"/>
          </w:rPr>
          <w:t xml:space="preserve"> attacks</w:t>
        </w:r>
        <w:r w:rsidR="00BC0DDB" w:rsidRPr="007C77DD">
          <w:rPr>
            <w:rStyle w:val="normaltextrun"/>
            <w:color w:val="000000"/>
            <w:shd w:val="clear" w:color="auto" w:fill="FFFFFF"/>
          </w:rPr>
          <w:t xml:space="preserve"> in France</w:t>
        </w:r>
        <w:r w:rsidR="00D33B0E" w:rsidRPr="007C77DD">
          <w:rPr>
            <w:rStyle w:val="normaltextrun"/>
            <w:color w:val="000000"/>
            <w:shd w:val="clear" w:color="auto" w:fill="FFFFFF"/>
          </w:rPr>
          <w:t xml:space="preserve"> </w:t>
        </w:r>
        <w:del w:id="16" w:author="Author">
          <w:r w:rsidR="00D33B0E" w:rsidRPr="007C77DD" w:rsidDel="00BC0DDB">
            <w:rPr>
              <w:rStyle w:val="normaltextrun"/>
              <w:color w:val="000000"/>
              <w:shd w:val="clear" w:color="auto" w:fill="FFFFFF"/>
            </w:rPr>
            <w:delText>in</w:delText>
          </w:r>
        </w:del>
        <w:r w:rsidR="00BC0DDB" w:rsidRPr="007C77DD">
          <w:rPr>
            <w:rStyle w:val="normaltextrun"/>
            <w:color w:val="000000"/>
            <w:shd w:val="clear" w:color="auto" w:fill="FFFFFF"/>
          </w:rPr>
          <w:t>during</w:t>
        </w:r>
        <w:r w:rsidR="00D33B0E" w:rsidRPr="007C77DD">
          <w:rPr>
            <w:rStyle w:val="normaltextrun"/>
            <w:color w:val="000000"/>
            <w:shd w:val="clear" w:color="auto" w:fill="FFFFFF"/>
          </w:rPr>
          <w:t xml:space="preserve"> which</w:t>
        </w:r>
      </w:ins>
      <w:del w:id="17" w:author="Author">
        <w:r w:rsidRPr="007C77DD" w:rsidDel="00D33B0E">
          <w:rPr>
            <w:rStyle w:val="normaltextrun"/>
            <w:color w:val="000000"/>
            <w:shd w:val="clear" w:color="auto" w:fill="FFFFFF"/>
          </w:rPr>
          <w:delText xml:space="preserve"> A</w:delText>
        </w:r>
      </w:del>
      <w:ins w:id="18" w:author="Author">
        <w:r w:rsidR="00D33B0E" w:rsidRPr="007C77DD">
          <w:rPr>
            <w:rStyle w:val="normaltextrun"/>
            <w:color w:val="000000"/>
            <w:shd w:val="clear" w:color="auto" w:fill="FFFFFF"/>
          </w:rPr>
          <w:t xml:space="preserve"> a</w:t>
        </w:r>
      </w:ins>
      <w:r w:rsidRPr="007C77DD">
        <w:rPr>
          <w:rStyle w:val="normaltextrun"/>
          <w:color w:val="000000"/>
          <w:shd w:val="clear" w:color="auto" w:fill="FFFFFF"/>
        </w:rPr>
        <w:t xml:space="preserve"> total of </w:t>
      </w:r>
      <w:del w:id="19" w:author="Author">
        <w:r w:rsidRPr="007C77DD" w:rsidDel="00690595">
          <w:rPr>
            <w:rStyle w:val="normaltextrun"/>
            <w:color w:val="000000"/>
            <w:shd w:val="clear" w:color="auto" w:fill="FFFFFF"/>
          </w:rPr>
          <w:delText xml:space="preserve">130 </w:delText>
        </w:r>
      </w:del>
      <w:r w:rsidR="0082281D">
        <w:rPr>
          <w:rStyle w:val="normaltextrun"/>
          <w:color w:val="000000"/>
          <w:shd w:val="clear" w:color="auto" w:fill="FFFFFF"/>
        </w:rPr>
        <w:t>130</w:t>
      </w:r>
      <w:ins w:id="20" w:author="Author">
        <w:r w:rsidR="00690595" w:rsidRPr="007C77DD">
          <w:rPr>
            <w:rStyle w:val="normaltextrun"/>
            <w:color w:val="000000"/>
            <w:shd w:val="clear" w:color="auto" w:fill="FFFFFF"/>
          </w:rPr>
          <w:t xml:space="preserve"> </w:t>
        </w:r>
      </w:ins>
      <w:r w:rsidRPr="007C77DD">
        <w:rPr>
          <w:rStyle w:val="normaltextrun"/>
          <w:color w:val="000000"/>
          <w:shd w:val="clear" w:color="auto" w:fill="FFFFFF"/>
        </w:rPr>
        <w:t>individuals were killed and nearly 400 wounded</w:t>
      </w:r>
      <w:del w:id="21" w:author="Author">
        <w:r w:rsidRPr="007C77DD" w:rsidDel="00BC0DDB">
          <w:rPr>
            <w:rStyle w:val="normaltextrun"/>
            <w:color w:val="000000"/>
            <w:shd w:val="clear" w:color="auto" w:fill="FFFFFF"/>
          </w:rPr>
          <w:delText xml:space="preserve"> when two other ISIS groups carried out</w:delText>
        </w:r>
      </w:del>
      <w:ins w:id="22" w:author="Author">
        <w:del w:id="23" w:author="Author">
          <w:r w:rsidR="00CD6474" w:rsidRPr="007C77DD" w:rsidDel="00BC0DDB">
            <w:rPr>
              <w:rStyle w:val="normaltextrun"/>
              <w:color w:val="000000"/>
              <w:shd w:val="clear" w:color="auto" w:fill="FFFFFF"/>
            </w:rPr>
            <w:delText xml:space="preserve"> suicide</w:delText>
          </w:r>
        </w:del>
      </w:ins>
      <w:del w:id="24" w:author="Author">
        <w:r w:rsidRPr="007C77DD" w:rsidDel="00BC0DDB">
          <w:rPr>
            <w:rStyle w:val="normaltextrun"/>
            <w:color w:val="000000"/>
            <w:shd w:val="clear" w:color="auto" w:fill="FFFFFF"/>
          </w:rPr>
          <w:delText xml:space="preserve"> attacks in other parts of France</w:delText>
        </w:r>
        <w:r w:rsidRPr="007C77DD" w:rsidDel="00EE5395">
          <w:rPr>
            <w:rStyle w:val="normaltextrun"/>
            <w:color w:val="000000"/>
            <w:shd w:val="clear" w:color="auto" w:fill="FFFFFF"/>
          </w:rPr>
          <w:delText xml:space="preserve"> including Bataclan theatre hall and Stade de France</w:delText>
        </w:r>
      </w:del>
      <w:r w:rsidRPr="007C77DD">
        <w:rPr>
          <w:rStyle w:val="normaltextrun"/>
          <w:color w:val="000000"/>
          <w:shd w:val="clear" w:color="auto" w:fill="FFFFFF"/>
        </w:rPr>
        <w:t>.</w:t>
      </w:r>
      <w:r w:rsidRPr="007C77DD">
        <w:rPr>
          <w:rStyle w:val="eop"/>
          <w:color w:val="000000"/>
          <w:shd w:val="clear" w:color="auto" w:fill="FFFFFF"/>
        </w:rPr>
        <w:t> </w:t>
      </w:r>
      <w:ins w:id="25" w:author="Author">
        <w:r w:rsidR="00702358" w:rsidRPr="007C77DD">
          <w:t xml:space="preserve">ISIS, which had been designated as a </w:t>
        </w:r>
        <w:r w:rsidR="00702358">
          <w:t>f</w:t>
        </w:r>
        <w:r w:rsidR="00702358" w:rsidRPr="007C77DD">
          <w:t xml:space="preserve">oreign </w:t>
        </w:r>
        <w:r w:rsidR="00702358">
          <w:t>t</w:t>
        </w:r>
        <w:r w:rsidR="00702358" w:rsidRPr="007C77DD">
          <w:t xml:space="preserve">errorist </w:t>
        </w:r>
        <w:r w:rsidR="00702358">
          <w:t>o</w:t>
        </w:r>
        <w:r w:rsidR="00702358" w:rsidRPr="007C77DD">
          <w:t>rganization (‘‘FTO’’) in accordance with</w:t>
        </w:r>
        <w:r w:rsidR="00702358">
          <w:t xml:space="preserve"> the Immigration and Nationality Act</w:t>
        </w:r>
        <w:r w:rsidR="00702358" w:rsidRPr="007C77DD">
          <w:rPr>
            <w:rStyle w:val="FootnoteReference"/>
          </w:rPr>
          <w:footnoteReference w:id="2"/>
        </w:r>
        <w:r w:rsidR="00702358">
          <w:rPr>
            <w:rStyle w:val="eop"/>
            <w:color w:val="000000"/>
            <w:shd w:val="clear" w:color="auto" w:fill="FFFFFF"/>
          </w:rPr>
          <w:t xml:space="preserve"> </w:t>
        </w:r>
        <w:del w:id="28" w:author="Author">
          <w:r w:rsidR="00C25C69" w:rsidDel="00702358">
            <w:rPr>
              <w:rStyle w:val="eop"/>
              <w:color w:val="000000"/>
              <w:shd w:val="clear" w:color="auto" w:fill="FFFFFF"/>
            </w:rPr>
            <w:delText>“</w:delText>
          </w:r>
          <w:r w:rsidR="008853E0" w:rsidRPr="008853E0" w:rsidDel="00702358">
            <w:rPr>
              <w:rStyle w:val="eop"/>
              <w:color w:val="000000"/>
              <w:shd w:val="clear" w:color="auto" w:fill="FFFFFF"/>
            </w:rPr>
            <w:delText xml:space="preserve">ISIS </w:delText>
          </w:r>
        </w:del>
        <w:r w:rsidR="00702358">
          <w:rPr>
            <w:rStyle w:val="eop"/>
            <w:color w:val="000000"/>
            <w:shd w:val="clear" w:color="auto" w:fill="FFFFFF"/>
          </w:rPr>
          <w:t>“</w:t>
        </w:r>
        <w:r w:rsidR="008853E0" w:rsidRPr="008853E0">
          <w:rPr>
            <w:rStyle w:val="eop"/>
            <w:color w:val="000000"/>
            <w:shd w:val="clear" w:color="auto" w:fill="FFFFFF"/>
          </w:rPr>
          <w:t>issued statements claiming responsibility for the attacks, including audio and video messages posted on YouTube</w:t>
        </w:r>
        <w:del w:id="29" w:author="Author">
          <w:r w:rsidR="0025463B" w:rsidRPr="0025463B" w:rsidDel="00ED2224">
            <w:delText xml:space="preserve"> </w:delText>
          </w:r>
        </w:del>
        <w:r w:rsidR="0025463B" w:rsidRPr="0025463B">
          <w:rPr>
            <w:rStyle w:val="eop"/>
            <w:color w:val="000000"/>
            <w:shd w:val="clear" w:color="auto" w:fill="FFFFFF"/>
          </w:rPr>
          <w:t>, a free online video platform owned and operated by Google</w:t>
        </w:r>
        <w:del w:id="30" w:author="Author">
          <w:r w:rsidR="0025463B" w:rsidRPr="0025463B" w:rsidDel="0087461D">
            <w:rPr>
              <w:rStyle w:val="eop"/>
              <w:color w:val="000000"/>
              <w:shd w:val="clear" w:color="auto" w:fill="FFFFFF"/>
            </w:rPr>
            <w:delText>.</w:delText>
          </w:r>
          <w:r w:rsidR="008853E0" w:rsidDel="0087461D">
            <w:rPr>
              <w:rStyle w:val="eop"/>
              <w:color w:val="000000"/>
              <w:shd w:val="clear" w:color="auto" w:fill="FFFFFF"/>
            </w:rPr>
            <w:delText>.</w:delText>
          </w:r>
        </w:del>
        <w:r w:rsidR="00C25C69">
          <w:rPr>
            <w:rStyle w:val="eop"/>
            <w:color w:val="000000"/>
            <w:shd w:val="clear" w:color="auto" w:fill="FFFFFF"/>
          </w:rPr>
          <w:t>”</w:t>
        </w:r>
        <w:r w:rsidR="00C25C69">
          <w:rPr>
            <w:rStyle w:val="FootnoteReference"/>
            <w:color w:val="000000"/>
            <w:shd w:val="clear" w:color="auto" w:fill="FFFFFF"/>
          </w:rPr>
          <w:footnoteReference w:id="3"/>
        </w:r>
        <w:r w:rsidR="0087461D">
          <w:rPr>
            <w:rStyle w:val="eop"/>
            <w:color w:val="000000"/>
            <w:shd w:val="clear" w:color="auto" w:fill="FFFFFF"/>
          </w:rPr>
          <w:t xml:space="preserve"> (</w:t>
        </w:r>
        <w:del w:id="32" w:author="Author">
          <w:r w:rsidR="0087461D" w:rsidDel="00ED2224">
            <w:rPr>
              <w:rStyle w:val="eop"/>
              <w:color w:val="000000"/>
              <w:shd w:val="clear" w:color="auto" w:fill="FFFFFF"/>
            </w:rPr>
            <w:delText>respondent</w:delText>
          </w:r>
        </w:del>
        <w:r w:rsidR="00ED2224">
          <w:rPr>
            <w:rStyle w:val="eop"/>
            <w:color w:val="000000"/>
            <w:shd w:val="clear" w:color="auto" w:fill="FFFFFF"/>
          </w:rPr>
          <w:t>defendant</w:t>
        </w:r>
        <w:r w:rsidR="0087461D">
          <w:rPr>
            <w:rStyle w:val="eop"/>
            <w:color w:val="000000"/>
            <w:shd w:val="clear" w:color="auto" w:fill="FFFFFF"/>
          </w:rPr>
          <w:t>).</w:t>
        </w:r>
      </w:ins>
    </w:p>
    <w:p w14:paraId="771523BC" w14:textId="424A0BD6" w:rsidR="00B41872" w:rsidRPr="007C77DD" w:rsidDel="003877F7" w:rsidRDefault="008D0F8E" w:rsidP="005454A5">
      <w:pPr>
        <w:rPr>
          <w:del w:id="33" w:author="Author"/>
        </w:rPr>
      </w:pPr>
      <w:del w:id="34" w:author="Author">
        <w:r w:rsidRPr="007C77DD" w:rsidDel="00AD372B">
          <w:delText xml:space="preserve">ISIS, </w:delText>
        </w:r>
        <w:r w:rsidR="00B41872" w:rsidRPr="007C77DD" w:rsidDel="00AD372B">
          <w:delText xml:space="preserve">which </w:delText>
        </w:r>
      </w:del>
      <w:ins w:id="35" w:author="Author">
        <w:del w:id="36" w:author="Author">
          <w:r w:rsidR="008032EA" w:rsidRPr="007C77DD" w:rsidDel="00AD372B">
            <w:delText xml:space="preserve">, which </w:delText>
          </w:r>
          <w:r w:rsidR="00571869" w:rsidRPr="007C77DD" w:rsidDel="00AD372B">
            <w:delText xml:space="preserve"> </w:delText>
          </w:r>
        </w:del>
      </w:ins>
      <w:del w:id="37" w:author="Author">
        <w:r w:rsidR="00B41872" w:rsidRPr="007C77DD" w:rsidDel="00AD372B">
          <w:delText>ha</w:delText>
        </w:r>
        <w:r w:rsidRPr="007C77DD" w:rsidDel="00AD372B">
          <w:delText>d</w:delText>
        </w:r>
        <w:r w:rsidR="00B41872" w:rsidRPr="007C77DD" w:rsidDel="00AD372B">
          <w:delText xml:space="preserve"> been designated as </w:delText>
        </w:r>
        <w:r w:rsidRPr="007C77DD" w:rsidDel="00AD372B">
          <w:delText xml:space="preserve">a </w:delText>
        </w:r>
        <w:r w:rsidR="00B41872" w:rsidRPr="007C77DD" w:rsidDel="00AD372B">
          <w:delText xml:space="preserve">foreign </w:delText>
        </w:r>
        <w:r w:rsidR="006532C6" w:rsidDel="00AD372B">
          <w:delText>f</w:delText>
        </w:r>
      </w:del>
      <w:ins w:id="38" w:author="Author">
        <w:del w:id="39" w:author="Author">
          <w:r w:rsidR="00F6563B" w:rsidRPr="007C77DD" w:rsidDel="00AD372B">
            <w:delText xml:space="preserve">oreign </w:delText>
          </w:r>
        </w:del>
      </w:ins>
      <w:del w:id="40" w:author="Author">
        <w:r w:rsidR="006532C6" w:rsidDel="00AD372B">
          <w:delText>t</w:delText>
        </w:r>
        <w:r w:rsidR="00B41872" w:rsidRPr="007C77DD" w:rsidDel="00AD372B">
          <w:delText xml:space="preserve">terrorist organization </w:delText>
        </w:r>
        <w:r w:rsidR="006532C6" w:rsidDel="00AD372B">
          <w:delText>o</w:delText>
        </w:r>
      </w:del>
      <w:ins w:id="41" w:author="Author">
        <w:del w:id="42" w:author="Author">
          <w:r w:rsidR="00F6563B" w:rsidRPr="007C77DD" w:rsidDel="00AD372B">
            <w:delText xml:space="preserve">rganization </w:delText>
          </w:r>
        </w:del>
      </w:ins>
      <w:del w:id="43" w:author="Author">
        <w:r w:rsidR="00B41872" w:rsidRPr="007C77DD" w:rsidDel="00AD372B">
          <w:delText>(‘‘FTO’’) under the Immigration and Nationality Act</w:delText>
        </w:r>
      </w:del>
      <w:ins w:id="44" w:author="Author">
        <w:del w:id="45" w:author="Author">
          <w:r w:rsidR="00FA1FE1" w:rsidRPr="007C77DD" w:rsidDel="00AD372B">
            <w:delText>Designation of Foreign Terrorist Organizations</w:delText>
          </w:r>
          <w:r w:rsidR="00773D82" w:rsidRPr="007C77DD" w:rsidDel="00AD372B">
            <w:delText xml:space="preserve"> Act</w:delText>
          </w:r>
          <w:r w:rsidR="00571869" w:rsidRPr="007C77DD" w:rsidDel="00AD372B">
            <w:delText>in accordance with</w:delText>
          </w:r>
        </w:del>
      </w:ins>
      <w:del w:id="46" w:author="Author">
        <w:r w:rsidR="00FE63D5" w:rsidDel="00AD372B">
          <w:delText xml:space="preserve"> the </w:delText>
        </w:r>
        <w:r w:rsidR="00442997" w:rsidDel="00AD372B">
          <w:delText>Immigration and Nationality Act</w:delText>
        </w:r>
      </w:del>
      <w:ins w:id="47" w:author="Author">
        <w:del w:id="48" w:author="Author">
          <w:r w:rsidR="00EB5A4E" w:rsidRPr="007C77DD" w:rsidDel="00AD372B">
            <w:rPr>
              <w:rStyle w:val="FootnoteReference"/>
            </w:rPr>
            <w:footnoteReference w:id="4"/>
          </w:r>
          <w:r w:rsidR="008032EA" w:rsidRPr="007C77DD" w:rsidDel="00702358">
            <w:delText>,</w:delText>
          </w:r>
        </w:del>
      </w:ins>
      <w:del w:id="57" w:author="Author">
        <w:r w:rsidR="00B41872" w:rsidRPr="007C77DD" w:rsidDel="00702358">
          <w:delText xml:space="preserve">. claimed responsibility for the attack. </w:delText>
        </w:r>
      </w:del>
      <w:r w:rsidR="00B41872" w:rsidRPr="007C77DD">
        <w:t xml:space="preserve">The group posted </w:t>
      </w:r>
      <w:del w:id="58" w:author="Author">
        <w:r w:rsidR="00B41872" w:rsidRPr="007C77DD" w:rsidDel="00166D46">
          <w:delText>audio as well as</w:delText>
        </w:r>
      </w:del>
      <w:ins w:id="59" w:author="Author">
        <w:del w:id="60" w:author="Author">
          <w:r w:rsidR="007F0673" w:rsidRPr="007C77DD" w:rsidDel="00166D46">
            <w:delText>and</w:delText>
          </w:r>
        </w:del>
      </w:ins>
      <w:del w:id="61" w:author="Author">
        <w:r w:rsidR="00B41872" w:rsidRPr="007C77DD" w:rsidDel="00166D46">
          <w:delText xml:space="preserve"> videos message</w:delText>
        </w:r>
      </w:del>
      <w:ins w:id="62" w:author="Author">
        <w:r w:rsidR="00166D46" w:rsidRPr="007C77DD">
          <w:t>“radicalizing videos”</w:t>
        </w:r>
        <w:r w:rsidR="00352EFB" w:rsidRPr="007C77DD">
          <w:rPr>
            <w:rStyle w:val="FootnoteReference"/>
          </w:rPr>
          <w:footnoteReference w:id="5"/>
        </w:r>
      </w:ins>
      <w:r w:rsidR="00B41872" w:rsidRPr="007C77DD">
        <w:t xml:space="preserve"> on </w:t>
      </w:r>
      <w:ins w:id="70" w:author="Author">
        <w:r w:rsidR="00AD2351" w:rsidRPr="007C77DD">
          <w:t xml:space="preserve">the </w:t>
        </w:r>
      </w:ins>
      <w:r w:rsidR="00B41872" w:rsidRPr="007C77DD">
        <w:t>YouTub</w:t>
      </w:r>
      <w:ins w:id="71" w:author="Author">
        <w:r w:rsidR="0087461D">
          <w:t>e</w:t>
        </w:r>
      </w:ins>
      <w:del w:id="72" w:author="Author">
        <w:r w:rsidR="00B41872" w:rsidRPr="007C77DD" w:rsidDel="0087461D">
          <w:delText>e platform which is owned by Google Inc</w:delText>
        </w:r>
      </w:del>
      <w:ins w:id="73" w:author="Author">
        <w:del w:id="74" w:author="Author">
          <w:r w:rsidR="00AD2351" w:rsidRPr="007C77DD" w:rsidDel="0087461D">
            <w:delText>LLC</w:delText>
          </w:r>
          <w:r w:rsidR="00DA1E4E" w:rsidRPr="007C77DD" w:rsidDel="0087461D">
            <w:delText xml:space="preserve"> (“defendant”)</w:delText>
          </w:r>
        </w:del>
      </w:ins>
      <w:r w:rsidR="00B41872" w:rsidRPr="007C77DD">
        <w:t xml:space="preserve">. The </w:t>
      </w:r>
      <w:del w:id="75" w:author="Author">
        <w:r w:rsidR="00B41872" w:rsidRPr="007C77DD" w:rsidDel="00940DA0">
          <w:delText xml:space="preserve">posted videos of </w:delText>
        </w:r>
      </w:del>
      <w:ins w:id="76" w:author="Author">
        <w:r w:rsidR="00940DA0" w:rsidRPr="007C77DD">
          <w:t xml:space="preserve">videos posted by </w:t>
        </w:r>
      </w:ins>
      <w:r w:rsidR="00B41872" w:rsidRPr="007C77DD">
        <w:t>ISIS</w:t>
      </w:r>
      <w:ins w:id="77" w:author="Author">
        <w:r w:rsidR="00525138" w:rsidRPr="007C77DD">
          <w:t xml:space="preserve"> (content</w:t>
        </w:r>
      </w:ins>
      <w:r w:rsidR="00505A9F">
        <w:t xml:space="preserve"> </w:t>
      </w:r>
      <w:ins w:id="78" w:author="Author">
        <w:r w:rsidR="00525138" w:rsidRPr="007C77DD">
          <w:t>creator)</w:t>
        </w:r>
      </w:ins>
      <w:r w:rsidR="00B41872" w:rsidRPr="007C77DD">
        <w:t xml:space="preserve"> included </w:t>
      </w:r>
      <w:ins w:id="79" w:author="Author">
        <w:r w:rsidR="008A5EA8" w:rsidRPr="007C77DD">
          <w:t xml:space="preserve">Google-supplied </w:t>
        </w:r>
      </w:ins>
      <w:r w:rsidR="00B41872" w:rsidRPr="007C77DD">
        <w:t xml:space="preserve">advertisements </w:t>
      </w:r>
      <w:del w:id="80" w:author="Author">
        <w:r w:rsidR="00B41872" w:rsidRPr="007C77DD" w:rsidDel="008A5EA8">
          <w:delText xml:space="preserve">from Google </w:delText>
        </w:r>
        <w:r w:rsidR="00B41872" w:rsidRPr="007C77DD" w:rsidDel="00D96F3B">
          <w:delText>for revenues that was shared with the content creators</w:delText>
        </w:r>
      </w:del>
      <w:ins w:id="81" w:author="Author">
        <w:r w:rsidR="00D96F3B" w:rsidRPr="007C77DD">
          <w:t>which generated revenue for both Google and</w:t>
        </w:r>
        <w:r w:rsidR="0003727D" w:rsidRPr="007C77DD">
          <w:t xml:space="preserve"> ISIS</w:t>
        </w:r>
        <w:del w:id="82" w:author="Author">
          <w:r w:rsidR="00D96F3B" w:rsidRPr="007C77DD" w:rsidDel="0003727D">
            <w:delText xml:space="preserve"> </w:delText>
          </w:r>
        </w:del>
      </w:ins>
      <w:r w:rsidR="00B41872" w:rsidRPr="007C77DD">
        <w:t xml:space="preserve">. </w:t>
      </w:r>
      <w:del w:id="83" w:author="Author">
        <w:r w:rsidR="00B41872" w:rsidRPr="007C77DD" w:rsidDel="003877F7">
          <w:delText xml:space="preserve"> </w:delText>
        </w:r>
      </w:del>
    </w:p>
    <w:p w14:paraId="0C9879DE" w14:textId="07356950" w:rsidR="009269FD" w:rsidRPr="007C77DD" w:rsidRDefault="00B41872" w:rsidP="005454A5">
      <w:del w:id="84" w:author="Author">
        <w:r w:rsidRPr="007C77DD" w:rsidDel="0071122E">
          <w:delText>Consequently, about t</w:delText>
        </w:r>
      </w:del>
      <w:ins w:id="85" w:author="Author">
        <w:r w:rsidR="0071122E" w:rsidRPr="007C77DD">
          <w:t>T</w:t>
        </w:r>
      </w:ins>
      <w:r w:rsidRPr="007C77DD">
        <w:t xml:space="preserve">hree years later, </w:t>
      </w:r>
      <w:ins w:id="86" w:author="Author">
        <w:del w:id="87" w:author="Author">
          <w:r w:rsidR="0071122E" w:rsidRPr="007C77DD" w:rsidDel="00982083">
            <w:delText>because of</w:delText>
          </w:r>
        </w:del>
        <w:r w:rsidR="00982083" w:rsidRPr="007C77DD">
          <w:t>based on</w:t>
        </w:r>
        <w:r w:rsidR="0071122E" w:rsidRPr="007C77DD">
          <w:t xml:space="preserve"> the revenue sharing between Google </w:t>
        </w:r>
        <w:del w:id="88" w:author="Author">
          <w:r w:rsidR="0071122E" w:rsidRPr="007C77DD" w:rsidDel="00AA66AF">
            <w:delText xml:space="preserve">LLC </w:delText>
          </w:r>
        </w:del>
        <w:r w:rsidR="0071122E" w:rsidRPr="007C77DD">
          <w:t>and</w:t>
        </w:r>
        <w:r w:rsidR="0047618F" w:rsidRPr="007C77DD">
          <w:t xml:space="preserve"> the content creator</w:t>
        </w:r>
        <w:del w:id="89" w:author="Author">
          <w:r w:rsidR="0047618F" w:rsidRPr="007C77DD" w:rsidDel="00AA66AF">
            <w:delText>, ISIS</w:delText>
          </w:r>
        </w:del>
        <w:r w:rsidR="0047618F" w:rsidRPr="007C77DD">
          <w:t xml:space="preserve">, </w:t>
        </w:r>
      </w:ins>
      <w:del w:id="90" w:author="Author">
        <w:r w:rsidRPr="007C77DD" w:rsidDel="004A31C4">
          <w:delText xml:space="preserve">the </w:delText>
        </w:r>
        <w:r w:rsidRPr="007C77DD" w:rsidDel="005D2C0F">
          <w:delText xml:space="preserve">family of </w:delText>
        </w:r>
        <w:r w:rsidRPr="007C77DD" w:rsidDel="0047618F">
          <w:delText xml:space="preserve">the </w:delText>
        </w:r>
        <w:r w:rsidRPr="007C77DD" w:rsidDel="00574766">
          <w:delText>Nohemi Gonzalez</w:delText>
        </w:r>
      </w:del>
      <w:ins w:id="91" w:author="Author">
        <w:del w:id="92" w:author="Author">
          <w:r w:rsidR="00574766" w:rsidRPr="007C77DD" w:rsidDel="003456EA">
            <w:delText>victim</w:delText>
          </w:r>
          <w:r w:rsidR="005D2C0F" w:rsidRPr="007C77DD" w:rsidDel="003456EA">
            <w:delText>’s family</w:delText>
          </w:r>
        </w:del>
        <w:r w:rsidR="003456EA" w:rsidRPr="007C77DD">
          <w:t>Ms. Gonzalez’s estate</w:t>
        </w:r>
        <w:r w:rsidR="000A1657" w:rsidRPr="007C77DD">
          <w:t xml:space="preserve"> and family</w:t>
        </w:r>
        <w:r w:rsidR="005D2C0F" w:rsidRPr="007C77DD">
          <w:t>,</w:t>
        </w:r>
      </w:ins>
      <w:del w:id="93" w:author="Author">
        <w:r w:rsidRPr="007C77DD" w:rsidDel="005D2C0F">
          <w:delText xml:space="preserve"> including the brother, mother, father, and stepfather</w:delText>
        </w:r>
      </w:del>
      <w:r w:rsidRPr="007C77DD">
        <w:t xml:space="preserve"> led by Reynaldo Gonzalez (plaintiff), brought a civil case against Google </w:t>
      </w:r>
      <w:del w:id="94" w:author="Author">
        <w:r w:rsidRPr="007C77DD" w:rsidDel="005D2C0F">
          <w:delText>Inc</w:delText>
        </w:r>
      </w:del>
      <w:ins w:id="95" w:author="Author">
        <w:r w:rsidR="005D2C0F" w:rsidRPr="007C77DD">
          <w:t>LLC</w:t>
        </w:r>
      </w:ins>
      <w:del w:id="96" w:author="Author">
        <w:r w:rsidRPr="007C77DD" w:rsidDel="003877F7">
          <w:delText>.</w:delText>
        </w:r>
      </w:del>
      <w:r w:rsidRPr="007C77DD">
        <w:t xml:space="preserve"> in the United States District Court, N.D.</w:t>
      </w:r>
      <w:del w:id="97" w:author="Author">
        <w:r w:rsidRPr="007C77DD" w:rsidDel="00BF0EF2">
          <w:delText xml:space="preserve"> California</w:delText>
        </w:r>
      </w:del>
      <w:ins w:id="98" w:author="Author">
        <w:r w:rsidR="00BF0EF2" w:rsidRPr="007C77DD">
          <w:t>C</w:t>
        </w:r>
        <w:r w:rsidR="006F6747" w:rsidRPr="007C77DD">
          <w:t>a</w:t>
        </w:r>
        <w:del w:id="99" w:author="Author">
          <w:r w:rsidR="00BF0EF2" w:rsidRPr="007C77DD" w:rsidDel="006F6747">
            <w:delText>.A</w:delText>
          </w:r>
        </w:del>
      </w:ins>
      <w:r w:rsidRPr="007C77DD">
        <w:t xml:space="preserve"> on August 15, 2018.</w:t>
      </w:r>
    </w:p>
    <w:p w14:paraId="3E8B96E1" w14:textId="397259BE" w:rsidR="00F76B40" w:rsidRPr="007C77DD" w:rsidRDefault="00681B25" w:rsidP="00A6794C">
      <w:pPr>
        <w:pStyle w:val="Heading1"/>
      </w:pPr>
      <w:bookmarkStart w:id="100" w:name="_Toc129994477"/>
      <w:bookmarkStart w:id="101" w:name="_Toc130071461"/>
      <w:r w:rsidRPr="007C77DD">
        <w:t>The Cyberlaw Issue</w:t>
      </w:r>
      <w:ins w:id="102" w:author="Author">
        <w:r w:rsidR="009A17EE" w:rsidRPr="007C77DD">
          <w:t>s</w:t>
        </w:r>
      </w:ins>
      <w:bookmarkEnd w:id="100"/>
      <w:bookmarkEnd w:id="101"/>
    </w:p>
    <w:p w14:paraId="531CB429" w14:textId="300A3187" w:rsidR="00C26379" w:rsidRDefault="007301C4" w:rsidP="007301C4">
      <w:pPr>
        <w:pStyle w:val="Heading2"/>
        <w:spacing w:after="0"/>
      </w:pPr>
      <w:bookmarkStart w:id="103" w:name="_Questions"/>
      <w:bookmarkStart w:id="104" w:name="_Toc129994478"/>
      <w:bookmarkStart w:id="105" w:name="_Toc130071462"/>
      <w:bookmarkEnd w:id="103"/>
      <w:r>
        <w:t>Questions</w:t>
      </w:r>
      <w:bookmarkEnd w:id="104"/>
      <w:bookmarkEnd w:id="105"/>
      <w:ins w:id="106" w:author="Author">
        <w:del w:id="107" w:author="Author">
          <w:r w:rsidR="00452DEF" w:rsidRPr="007C77DD" w:rsidDel="00D55F0A">
            <w:delText xml:space="preserve">Section </w:delText>
          </w:r>
        </w:del>
      </w:ins>
      <w:del w:id="108" w:author="Author">
        <w:r w:rsidR="00C26379" w:rsidRPr="007C77DD" w:rsidDel="00D55F0A">
          <w:delText>Section 230 of</w:delText>
        </w:r>
      </w:del>
      <w:ins w:id="109" w:author="Author">
        <w:del w:id="110" w:author="Author">
          <w:r w:rsidR="00A07B8D" w:rsidRPr="007C77DD" w:rsidDel="00D55F0A">
            <w:delText xml:space="preserve"> </w:delText>
          </w:r>
        </w:del>
      </w:ins>
      <w:del w:id="111" w:author="Author">
        <w:r w:rsidR="00C26379" w:rsidRPr="007C77DD" w:rsidDel="00D55F0A">
          <w:delText xml:space="preserve"> </w:delText>
        </w:r>
      </w:del>
      <w:ins w:id="112" w:author="Author">
        <w:del w:id="113" w:author="Author">
          <w:r w:rsidR="00A07B8D" w:rsidRPr="007C77DD" w:rsidDel="00D55F0A">
            <w:delText xml:space="preserve">the </w:delText>
          </w:r>
        </w:del>
      </w:ins>
      <w:del w:id="114" w:author="Author">
        <w:r w:rsidR="00C26379" w:rsidRPr="007C77DD" w:rsidDel="00D55F0A">
          <w:delText>Communications Decency Act (CDA) has been on the radar for more than one reason, c</w:delText>
        </w:r>
      </w:del>
      <w:ins w:id="115" w:author="Author">
        <w:del w:id="116" w:author="Author">
          <w:r w:rsidR="00FA2718" w:rsidRPr="007C77DD" w:rsidDel="00D55F0A">
            <w:delText>. C</w:delText>
          </w:r>
        </w:del>
      </w:ins>
      <w:del w:id="117" w:author="Author">
        <w:r w:rsidR="00C26379" w:rsidRPr="007C77DD" w:rsidDel="00D55F0A">
          <w:delText xml:space="preserve">ritics argue that it is a boon or bane to the online platform industry since it helps them by avoiding responsibility of harmful content that has been posted or protect freedom of speech and encourage innovation on online platforms.  </w:delText>
        </w:r>
      </w:del>
    </w:p>
    <w:p w14:paraId="43F34E0C" w14:textId="77777777" w:rsidR="00A40494" w:rsidRPr="007C77DD" w:rsidDel="00D55F0A" w:rsidRDefault="00A40494" w:rsidP="00A40494">
      <w:pPr>
        <w:rPr>
          <w:del w:id="118" w:author="Author"/>
        </w:rPr>
      </w:pPr>
    </w:p>
    <w:p w14:paraId="0F386941" w14:textId="118A8ED1" w:rsidR="00C26379" w:rsidRPr="007C77DD" w:rsidDel="00D55F0A" w:rsidRDefault="00C26379">
      <w:pPr>
        <w:rPr>
          <w:del w:id="119" w:author="Author"/>
        </w:rPr>
      </w:pPr>
      <w:del w:id="120" w:author="Author">
        <w:r w:rsidRPr="007C77DD" w:rsidDel="00D55F0A">
          <w:delText xml:space="preserve">Section 230(c)(1) of Communications Decency Act (CDA) supports the online service providers (examples: websites, social media platforms etc.) from liability for the content posted by any third-party users implying that the online platforms are not responsible for any content that the users create or post and is essential for the growth and development of the online platforms. The websites owners are not legally responsible for any kind of defamation or legal violations that the users of the website commit. The owners are also responsible to remove the content they find offensive or inappropriate. Section 230(c)(2) of Communications Decency Act (CDA) supports online platforms from liability of all the content generated by the users for restricting access to or by removing content in “good faith”. All the online platforms are not held responsible for either removing or restricting access to the content users generate even if it is objectionable, as long as the platform is willing to act in “good faith”. </w:delText>
        </w:r>
      </w:del>
    </w:p>
    <w:p w14:paraId="022AACB9" w14:textId="0B95ADB0" w:rsidR="00C26379" w:rsidRPr="007C77DD" w:rsidDel="00D55F0A" w:rsidRDefault="00C26379">
      <w:pPr>
        <w:rPr>
          <w:del w:id="121" w:author="Author"/>
        </w:rPr>
      </w:pPr>
    </w:p>
    <w:p w14:paraId="3A30DAF9" w14:textId="00232E17" w:rsidR="00C26379" w:rsidRPr="007C77DD" w:rsidDel="00D55F0A" w:rsidRDefault="00C26379">
      <w:pPr>
        <w:rPr>
          <w:del w:id="122" w:author="Author"/>
        </w:rPr>
      </w:pPr>
      <w:del w:id="123" w:author="Author">
        <w:r w:rsidRPr="007C77DD" w:rsidDel="00D55F0A">
          <w:delText xml:space="preserve">According to Section 230(c)(1), websites such as Google are not subjected to any legal action for the content that is posted by any third-party on their platforms. The plaintiff Gonzales argued that Google should be held liable for being supportive of terrorism by displaying contributing towards the attack since they did not delete objectionable content. However, under Section 230(c)(1) the court held Google to be immune since it did not create the content.  </w:delText>
        </w:r>
      </w:del>
    </w:p>
    <w:p w14:paraId="7F4D4AE9" w14:textId="3D763C89" w:rsidR="00C26379" w:rsidRPr="007C77DD" w:rsidDel="00D55F0A" w:rsidRDefault="00C26379">
      <w:pPr>
        <w:rPr>
          <w:del w:id="124" w:author="Author"/>
        </w:rPr>
      </w:pPr>
      <w:del w:id="125" w:author="Author">
        <w:r w:rsidRPr="007C77DD" w:rsidDel="00D55F0A">
          <w:delText xml:space="preserve">The plaintiff argued that Google was aware of the harmful content that was posted but failed take necessary action to either remove or ban the content. However, the court held that Google's was not liable to remove the content as it was protected by Section 230(c)(2) because it was an editorial decision made in good faith. </w:delText>
        </w:r>
      </w:del>
    </w:p>
    <w:p w14:paraId="533FD649" w14:textId="7BFD1960" w:rsidR="00C26379" w:rsidRPr="007C77DD" w:rsidDel="00D55F0A" w:rsidRDefault="00C26379">
      <w:pPr>
        <w:rPr>
          <w:del w:id="126" w:author="Author"/>
        </w:rPr>
      </w:pPr>
    </w:p>
    <w:p w14:paraId="2413FADE" w14:textId="7AD868E6" w:rsidR="00681B25" w:rsidRPr="007C77DD" w:rsidDel="00D55F0A" w:rsidRDefault="00C26379">
      <w:pPr>
        <w:rPr>
          <w:del w:id="127" w:author="Author"/>
        </w:rPr>
      </w:pPr>
      <w:del w:id="128" w:author="Author">
        <w:r w:rsidRPr="007C77DD" w:rsidDel="00D55F0A">
          <w:delText>The court’s ruling in Gonzales case emphasizes on the importance Section 230(c)(1) and Section 230(c)(2) as they provided immunity to the defendant Google against the claims made by the Plaintiff.</w:delText>
        </w:r>
      </w:del>
    </w:p>
    <w:p w14:paraId="6748FA1F" w14:textId="5737478F" w:rsidR="00681B25" w:rsidRPr="007C77DD" w:rsidRDefault="00681B25">
      <w:pPr>
        <w:rPr>
          <w:ins w:id="129" w:author="Author"/>
        </w:rPr>
        <w:pPrChange w:id="130" w:author="Author">
          <w:pPr>
            <w:pStyle w:val="Heading2"/>
          </w:pPr>
        </w:pPrChange>
      </w:pPr>
      <w:del w:id="131" w:author="Author">
        <w:r w:rsidRPr="007C77DD" w:rsidDel="00946DA1">
          <w:delText>Sub-Issues</w:delText>
        </w:r>
      </w:del>
      <w:ins w:id="132" w:author="Author">
        <w:del w:id="133" w:author="Author">
          <w:r w:rsidR="00946DA1" w:rsidRPr="007C77DD" w:rsidDel="007902BC">
            <w:delText>Questions</w:delText>
          </w:r>
        </w:del>
        <w:r w:rsidR="007902BC" w:rsidRPr="007C77DD">
          <w:t xml:space="preserve">Many questions are raised by </w:t>
        </w:r>
      </w:ins>
      <w:r w:rsidR="00945BA6">
        <w:t>this</w:t>
      </w:r>
      <w:ins w:id="134" w:author="Author">
        <w:r w:rsidR="007902BC" w:rsidRPr="007C77DD">
          <w:t xml:space="preserve"> case</w:t>
        </w:r>
        <w:r w:rsidR="009E2FE6" w:rsidRPr="007C77DD">
          <w:t>:</w:t>
        </w:r>
      </w:ins>
    </w:p>
    <w:p w14:paraId="7C531D3F" w14:textId="43D86974" w:rsidR="00BD7453" w:rsidDel="003476F4" w:rsidRDefault="007C3D94">
      <w:pPr>
        <w:pStyle w:val="ImageCaption"/>
        <w:numPr>
          <w:ilvl w:val="0"/>
          <w:numId w:val="1"/>
        </w:numPr>
        <w:rPr>
          <w:ins w:id="135" w:author="Author"/>
          <w:del w:id="136" w:author="Author"/>
        </w:rPr>
      </w:pPr>
      <w:ins w:id="137" w:author="Author">
        <w:r w:rsidRPr="007C77DD">
          <w:t xml:space="preserve">Is Google </w:t>
        </w:r>
        <w:r w:rsidR="008471FB" w:rsidRPr="007C77DD">
          <w:t xml:space="preserve">liable regarding the death of Nohemi Gonzalez under </w:t>
        </w:r>
        <w:r w:rsidR="00E765DA" w:rsidRPr="007C77DD">
          <w:t xml:space="preserve">the </w:t>
        </w:r>
        <w:r w:rsidR="008471FB" w:rsidRPr="007C77DD">
          <w:t>Anti-Terrorism Act (‘‘ATA’’), 18 U.S.C. §</w:t>
        </w:r>
        <w:del w:id="138" w:author="Author">
          <w:r w:rsidR="008471FB" w:rsidRPr="007C77DD" w:rsidDel="007B272D">
            <w:delText xml:space="preserve"> </w:delText>
          </w:r>
        </w:del>
        <w:r w:rsidR="008471FB" w:rsidRPr="007C77DD">
          <w:t>2333</w:t>
        </w:r>
        <w:r w:rsidR="007308DF" w:rsidRPr="007C77DD">
          <w:rPr>
            <w:rStyle w:val="FootnoteReference"/>
          </w:rPr>
          <w:footnoteReference w:id="6"/>
        </w:r>
        <w:r w:rsidR="008471FB" w:rsidRPr="007C77DD">
          <w:t>, based on Google’s ownership and operation of YouTube</w:t>
        </w:r>
        <w:r w:rsidR="001346C1" w:rsidRPr="007C77DD">
          <w:t>?</w:t>
        </w:r>
        <w:del w:id="140" w:author="Author">
          <w:r w:rsidR="008B67DF" w:rsidRPr="007C77DD" w:rsidDel="00571F64">
            <w:delText>eu</w:delText>
          </w:r>
        </w:del>
      </w:ins>
    </w:p>
    <w:p w14:paraId="1772A4A2" w14:textId="5B847C58" w:rsidR="00A46664" w:rsidRPr="00A46664" w:rsidDel="003476F4" w:rsidRDefault="00A46664">
      <w:pPr>
        <w:pStyle w:val="ImageCaption"/>
        <w:numPr>
          <w:ilvl w:val="0"/>
          <w:numId w:val="1"/>
        </w:numPr>
        <w:rPr>
          <w:ins w:id="141" w:author="Author"/>
          <w:del w:id="142" w:author="Author"/>
          <w:rFonts w:eastAsia="Times New Roman"/>
        </w:rPr>
        <w:pPrChange w:id="143" w:author="Author">
          <w:pPr>
            <w:pStyle w:val="ListParagraph"/>
            <w:numPr>
              <w:numId w:val="1"/>
            </w:numPr>
            <w:shd w:val="clear" w:color="auto" w:fill="FFFFFF"/>
            <w:spacing w:line="240" w:lineRule="auto"/>
            <w:ind w:left="360" w:hanging="360"/>
          </w:pPr>
        </w:pPrChange>
      </w:pPr>
      <w:ins w:id="144" w:author="Author">
        <w:del w:id="145" w:author="Author">
          <w:r w:rsidRPr="00A46664" w:rsidDel="003476F4">
            <w:rPr>
              <w:rFonts w:eastAsia="Times New Roman"/>
            </w:rPr>
            <w:delText>claims seeking to hold operator liable for alleged provision of material support or resources to ISIS were barred by immunity provision of Communications Decency Act (CDA)</w:delText>
          </w:r>
        </w:del>
      </w:ins>
    </w:p>
    <w:p w14:paraId="24229E37" w14:textId="287466F9" w:rsidR="00A46664" w:rsidRPr="00A46664" w:rsidDel="00A66537" w:rsidRDefault="00A46664">
      <w:pPr>
        <w:pStyle w:val="ImageCaption"/>
        <w:numPr>
          <w:ilvl w:val="0"/>
          <w:numId w:val="1"/>
        </w:numPr>
        <w:rPr>
          <w:ins w:id="146" w:author="Author"/>
          <w:del w:id="147" w:author="Author"/>
          <w:rFonts w:eastAsia="Times New Roman"/>
        </w:rPr>
        <w:pPrChange w:id="148" w:author="Author">
          <w:pPr>
            <w:pStyle w:val="ListParagraph"/>
            <w:numPr>
              <w:numId w:val="1"/>
            </w:numPr>
            <w:shd w:val="clear" w:color="auto" w:fill="FFFFFF"/>
            <w:spacing w:after="0" w:line="240" w:lineRule="auto"/>
            <w:ind w:left="360" w:hanging="360"/>
          </w:pPr>
        </w:pPrChange>
      </w:pPr>
      <w:ins w:id="149" w:author="Author">
        <w:del w:id="150" w:author="Author">
          <w:r w:rsidRPr="00A66537" w:rsidDel="003476F4">
            <w:rPr>
              <w:rFonts w:eastAsia="Times New Roman"/>
              <w:u w:val="single"/>
            </w:rPr>
            <w:delText>Gonzalez v. Google, Inc.</w:delText>
          </w:r>
          <w:r w:rsidRPr="00A66537" w:rsidDel="003476F4">
            <w:rPr>
              <w:rFonts w:eastAsia="Times New Roman"/>
            </w:rPr>
            <w:delText xml:space="preserve">, 335 F. Supp. 3d 1156 (N.D. Cal. 2018), </w:delText>
          </w:r>
          <w:r w:rsidRPr="00A66537" w:rsidDel="003476F4">
            <w:rPr>
              <w:rFonts w:eastAsia="Times New Roman"/>
              <w:u w:val="single"/>
            </w:rPr>
            <w:delText>aff'd sub nom.</w:delText>
          </w:r>
          <w:r w:rsidRPr="00A66537" w:rsidDel="003476F4">
            <w:rPr>
              <w:rFonts w:eastAsia="Times New Roman"/>
            </w:rPr>
            <w:delText xml:space="preserve"> </w:delText>
          </w:r>
          <w:r w:rsidRPr="00A66537" w:rsidDel="003476F4">
            <w:rPr>
              <w:rFonts w:eastAsia="Times New Roman"/>
              <w:u w:val="single"/>
            </w:rPr>
            <w:delText>Gonzalez v. Google LLC</w:delText>
          </w:r>
          <w:r w:rsidRPr="00A66537" w:rsidDel="003476F4">
            <w:rPr>
              <w:rFonts w:eastAsia="Times New Roman"/>
            </w:rPr>
            <w:delText>, 2 F.4th 871 (9th Cir. 2021)</w:delText>
          </w:r>
        </w:del>
      </w:ins>
    </w:p>
    <w:p w14:paraId="349FCEF9" w14:textId="77777777" w:rsidR="008D5C18" w:rsidRPr="008D5C18" w:rsidRDefault="008D5C18" w:rsidP="00A75FC2">
      <w:pPr>
        <w:pStyle w:val="ImageCaption"/>
        <w:numPr>
          <w:ilvl w:val="0"/>
          <w:numId w:val="1"/>
        </w:numPr>
        <w:rPr>
          <w:shd w:val="clear" w:color="auto" w:fill="FFFFFF"/>
        </w:rPr>
      </w:pPr>
    </w:p>
    <w:p w14:paraId="050CE9D1" w14:textId="44C0D45D" w:rsidR="0095736B" w:rsidRPr="007C77DD" w:rsidRDefault="008455CC" w:rsidP="00A75FC2">
      <w:pPr>
        <w:pStyle w:val="ImageCaption"/>
        <w:numPr>
          <w:ilvl w:val="0"/>
          <w:numId w:val="1"/>
        </w:numPr>
        <w:rPr>
          <w:rStyle w:val="normaltextrun"/>
          <w:shd w:val="clear" w:color="auto" w:fill="FFFFFF"/>
        </w:rPr>
      </w:pPr>
      <w:r>
        <w:lastRenderedPageBreak/>
        <w:t>Does the YouTube Platform</w:t>
      </w:r>
      <w:r w:rsidR="001871D4">
        <w:t xml:space="preserve"> qualify as</w:t>
      </w:r>
      <w:r w:rsidR="000B1AFD">
        <w:t xml:space="preserve"> </w:t>
      </w:r>
      <w:r w:rsidR="000B1AFD" w:rsidRPr="001871D4">
        <w:rPr>
          <w:rStyle w:val="normaltextrun"/>
          <w:shd w:val="clear" w:color="auto" w:fill="FFFFFF"/>
        </w:rPr>
        <w:t>“</w:t>
      </w:r>
      <w:ins w:id="151" w:author="Author">
        <w:r w:rsidR="000B1AFD" w:rsidRPr="001871D4">
          <w:fldChar w:fldCharType="begin"/>
        </w:r>
        <w:r w:rsidR="000B1AFD" w:rsidRPr="001871D4">
          <w:instrText>HYPERLINK "https://www.law.cornell.edu/definitions/uscode.php?width=840&amp;height=800&amp;iframe=true&amp;def_id=18-USC-1016054322-611479343&amp;term_occur=999&amp;term_src=title:18:part:I:chapter:113B:section:2339B" \t "_blank"</w:instrText>
        </w:r>
        <w:del w:id="152" w:author="Author">
          <w:r w:rsidR="000B1AFD" w:rsidRPr="001871D4" w:rsidDel="00394E3F">
            <w:delInstrText xml:space="preserve"> HYPERLINK "https://www.law.cornell.edu/definitions/uscode.php?width=840&amp;height=800&amp;iframe=true&amp;def_id=18-USC-1016054322-611479343&amp;term_occur=999&amp;term_src=title:18:part:I:chapter:113B:section:2339B" \t "_blank" </w:delInstrText>
          </w:r>
        </w:del>
        <w:r w:rsidR="000B1AFD" w:rsidRPr="001871D4">
          <w:fldChar w:fldCharType="separate"/>
        </w:r>
        <w:del w:id="153" w:author="Author">
          <w:r w:rsidR="000B1AFD" w:rsidRPr="001871D4" w:rsidDel="00394E3F">
            <w:rPr>
              <w:rStyle w:val="normaltextrun"/>
              <w:color w:val="0000FF"/>
              <w:shd w:val="clear" w:color="auto" w:fill="FFFFFF"/>
              <w:rPrChange w:id="154" w:author="Author">
                <w:rPr>
                  <w:rStyle w:val="normaltextrun"/>
                  <w:rFonts w:ascii="Bookman Old Style" w:hAnsi="Bookman Old Style" w:cs="Segoe UI"/>
                  <w:color w:val="0000FF"/>
                  <w:shd w:val="clear" w:color="auto" w:fill="FFFFFF"/>
                </w:rPr>
              </w:rPrChange>
            </w:rPr>
            <w:delText>material support or resources</w:delText>
          </w:r>
        </w:del>
        <w:r w:rsidR="000B1AFD" w:rsidRPr="001871D4">
          <w:rPr>
            <w:rStyle w:val="normaltextrun"/>
            <w:color w:val="0000FF"/>
            <w:shd w:val="clear" w:color="auto" w:fill="FFFFFF"/>
            <w:rPrChange w:id="155" w:author="Author">
              <w:rPr>
                <w:rStyle w:val="normaltextrun"/>
                <w:rFonts w:ascii="Bookman Old Style" w:hAnsi="Bookman Old Style" w:cs="Segoe UI"/>
                <w:color w:val="0000FF"/>
                <w:shd w:val="clear" w:color="auto" w:fill="FFFFFF"/>
              </w:rPr>
            </w:rPrChange>
          </w:rPr>
          <w:t>material support or resources</w:t>
        </w:r>
        <w:del w:id="156" w:author="Author">
          <w:r w:rsidR="000B1AFD" w:rsidRPr="001871D4" w:rsidDel="00583BCB">
            <w:rPr>
              <w:rStyle w:val="normaltextrun"/>
              <w:color w:val="0000FF"/>
              <w:shd w:val="clear" w:color="auto" w:fill="FFFFFF"/>
            </w:rPr>
            <w:delText> </w:delText>
          </w:r>
          <w:r w:rsidR="000B1AFD" w:rsidRPr="001871D4" w:rsidDel="00583BCB">
            <w:rPr>
              <w:rStyle w:val="normaltextrun"/>
              <w:color w:val="0000FF"/>
              <w:shd w:val="clear" w:color="auto" w:fill="FFFFFF"/>
              <w:rPrChange w:id="157" w:author="Author">
                <w:rPr>
                  <w:rStyle w:val="normaltextrun"/>
                  <w:rFonts w:ascii="Bookman Old Style" w:hAnsi="Bookman Old Style" w:cs="Segoe UI"/>
                  <w:color w:val="0000FF"/>
                  <w:shd w:val="clear" w:color="auto" w:fill="FFFFFF"/>
                </w:rPr>
              </w:rPrChange>
            </w:rPr>
            <w:delText xml:space="preserve"> to a foreign</w:delText>
          </w:r>
          <w:r w:rsidR="000B1AFD" w:rsidRPr="001871D4" w:rsidDel="00583BCB">
            <w:rPr>
              <w:rStyle w:val="normaltextrun"/>
              <w:color w:val="0000FF"/>
              <w:shd w:val="clear" w:color="auto" w:fill="FFFFFF"/>
            </w:rPr>
            <w:delText> </w:delText>
          </w:r>
          <w:r w:rsidR="000B1AFD" w:rsidRPr="001871D4" w:rsidDel="00583BCB">
            <w:rPr>
              <w:rStyle w:val="normaltextrun"/>
              <w:color w:val="0000FF"/>
              <w:shd w:val="clear" w:color="auto" w:fill="FFFFFF"/>
              <w:rPrChange w:id="158" w:author="Author">
                <w:rPr>
                  <w:rStyle w:val="normaltextrun"/>
                  <w:rFonts w:ascii="Bookman Old Style" w:hAnsi="Bookman Old Style" w:cs="Segoe UI"/>
                  <w:color w:val="0000FF"/>
                  <w:shd w:val="clear" w:color="auto" w:fill="FFFFFF"/>
                </w:rPr>
              </w:rPrChange>
            </w:rPr>
            <w:delText xml:space="preserve">or attempts </w:delText>
          </w:r>
        </w:del>
        <w:r w:rsidR="000B1AFD" w:rsidRPr="001871D4">
          <w:fldChar w:fldCharType="end"/>
        </w:r>
        <w:del w:id="159" w:author="Author">
          <w:r w:rsidR="000B1AFD" w:rsidRPr="001871D4" w:rsidDel="00394E3F">
            <w:rPr>
              <w:rStyle w:val="normaltextrun"/>
              <w:shd w:val="clear" w:color="auto" w:fill="FFFFFF"/>
            </w:rPr>
            <w:delText> </w:delText>
          </w:r>
          <w:r w:rsidR="000B1AFD" w:rsidRPr="001871D4" w:rsidDel="00394E3F">
            <w:rPr>
              <w:rStyle w:val="normaltextrun"/>
              <w:shd w:val="clear" w:color="auto" w:fill="FFFFFF"/>
              <w:rPrChange w:id="160" w:author="Author">
                <w:rPr>
                  <w:rStyle w:val="normaltextrun"/>
                  <w:rFonts w:ascii="Bookman Old Style" w:hAnsi="Bookman Old Style"/>
                  <w:shd w:val="clear" w:color="auto" w:fill="FFFFFF"/>
                </w:rPr>
              </w:rPrChange>
            </w:rPr>
            <w:delText xml:space="preserve"> to a foreignto a foreign</w:delText>
          </w:r>
          <w:r w:rsidR="000B1AFD" w:rsidRPr="001871D4" w:rsidDel="00394E3F">
            <w:fldChar w:fldCharType="begin"/>
          </w:r>
          <w:r w:rsidR="000B1AFD" w:rsidRPr="001871D4" w:rsidDel="00394E3F">
            <w:delInstrText xml:space="preserve"> HYPERLINK "https://www.law.cornell.edu/definitions/uscode.php?width=840&amp;height=800&amp;iframe=true&amp;def_id=18-USC-559032093-611479341&amp;term_occur=999&amp;term_src=title:18:part:I:chapter:113B:section:2339B" \t "_blank" </w:delInstrText>
          </w:r>
          <w:r w:rsidR="000B1AFD" w:rsidRPr="001871D4" w:rsidDel="00394E3F">
            <w:fldChar w:fldCharType="separate"/>
          </w:r>
          <w:r w:rsidR="000B1AFD" w:rsidRPr="001871D4" w:rsidDel="00394E3F">
            <w:rPr>
              <w:rStyle w:val="normaltextrun"/>
              <w:color w:val="0000FF"/>
              <w:shd w:val="clear" w:color="auto" w:fill="FFFFFF"/>
            </w:rPr>
            <w:delText> </w:delText>
          </w:r>
          <w:r w:rsidR="000B1AFD" w:rsidRPr="001871D4" w:rsidDel="00394E3F">
            <w:rPr>
              <w:rStyle w:val="normaltextrun"/>
              <w:color w:val="0000FF"/>
              <w:shd w:val="clear" w:color="auto" w:fill="FFFFFF"/>
              <w:rPrChange w:id="161" w:author="Author">
                <w:rPr>
                  <w:rStyle w:val="normaltextrun"/>
                  <w:rFonts w:ascii="Bookman Old Style" w:hAnsi="Bookman Old Style" w:cs="Segoe UI"/>
                  <w:color w:val="0000FF"/>
                  <w:shd w:val="clear" w:color="auto" w:fill="FFFFFF"/>
                </w:rPr>
              </w:rPrChange>
            </w:rPr>
            <w:delText>terrorist organization,</w:delText>
          </w:r>
          <w:r w:rsidR="000B1AFD" w:rsidRPr="001871D4" w:rsidDel="00394E3F">
            <w:fldChar w:fldCharType="end"/>
          </w:r>
          <w:r w:rsidR="000B1AFD" w:rsidRPr="001871D4" w:rsidDel="00394E3F">
            <w:rPr>
              <w:rStyle w:val="normaltextrun"/>
              <w:shd w:val="clear" w:color="auto" w:fill="FFFFFF"/>
            </w:rPr>
            <w:delText> </w:delText>
          </w:r>
          <w:r w:rsidR="000B1AFD" w:rsidRPr="001871D4" w:rsidDel="00394E3F">
            <w:rPr>
              <w:rStyle w:val="normaltextrun"/>
              <w:shd w:val="clear" w:color="auto" w:fill="FFFFFF"/>
              <w:rPrChange w:id="162" w:author="Author">
                <w:rPr>
                  <w:rStyle w:val="normaltextrun"/>
                  <w:rFonts w:ascii="Bookman Old Style" w:hAnsi="Bookman Old Style"/>
                  <w:shd w:val="clear" w:color="auto" w:fill="FFFFFF"/>
                </w:rPr>
              </w:rPrChange>
            </w:rPr>
            <w:delText>or attempts or conspires to do so</w:delText>
          </w:r>
        </w:del>
        <w:r w:rsidR="000B1AFD" w:rsidRPr="001871D4">
          <w:rPr>
            <w:rStyle w:val="normaltextrun"/>
            <w:shd w:val="clear" w:color="auto" w:fill="FFFFFF"/>
            <w:rPrChange w:id="163" w:author="Author">
              <w:rPr>
                <w:rStyle w:val="normaltextrun"/>
                <w:rFonts w:ascii="Bookman Old Style" w:hAnsi="Bookman Old Style"/>
                <w:shd w:val="clear" w:color="auto" w:fill="FFFFFF"/>
              </w:rPr>
            </w:rPrChange>
          </w:rPr>
          <w:t>”</w:t>
        </w:r>
        <w:r w:rsidR="000B1AFD" w:rsidRPr="001871D4">
          <w:rPr>
            <w:rStyle w:val="FootnoteReference"/>
            <w:shd w:val="clear" w:color="auto" w:fill="FFFFFF"/>
            <w:rPrChange w:id="164" w:author="Author">
              <w:rPr>
                <w:rStyle w:val="FootnoteReference"/>
                <w:rFonts w:ascii="Bookman Old Style" w:hAnsi="Bookman Old Style"/>
                <w:shd w:val="clear" w:color="auto" w:fill="FFFFFF"/>
              </w:rPr>
            </w:rPrChange>
          </w:rPr>
          <w:footnoteReference w:id="7"/>
        </w:r>
      </w:ins>
      <w:r w:rsidR="003769CB">
        <w:rPr>
          <w:rStyle w:val="normaltextrun"/>
          <w:shd w:val="clear" w:color="auto" w:fill="FFFFFF"/>
        </w:rPr>
        <w:t xml:space="preserve"> for acts of terrorism f</w:t>
      </w:r>
      <w:r w:rsidR="005A2E0D">
        <w:rPr>
          <w:rStyle w:val="normaltextrun"/>
          <w:shd w:val="clear" w:color="auto" w:fill="FFFFFF"/>
        </w:rPr>
        <w:t xml:space="preserve">or </w:t>
      </w:r>
      <w:r w:rsidR="00AA6D3C">
        <w:rPr>
          <w:rStyle w:val="normaltextrun"/>
          <w:shd w:val="clear" w:color="auto" w:fill="FFFFFF"/>
        </w:rPr>
        <w:t xml:space="preserve">the purposes of </w:t>
      </w:r>
      <w:r w:rsidR="005A2E0D">
        <w:rPr>
          <w:rStyle w:val="normaltextrun"/>
          <w:shd w:val="clear" w:color="auto" w:fill="FFFFFF"/>
        </w:rPr>
        <w:t>determining</w:t>
      </w:r>
      <w:ins w:id="169" w:author="Author">
        <w:r w:rsidR="00C05FDC" w:rsidRPr="007C77DD">
          <w:t xml:space="preserve"> Google</w:t>
        </w:r>
      </w:ins>
      <w:r w:rsidR="005A2E0D">
        <w:t>’s</w:t>
      </w:r>
      <w:ins w:id="170" w:author="Author">
        <w:r w:rsidR="00C05FDC" w:rsidRPr="007C77DD">
          <w:t xml:space="preserve"> liab</w:t>
        </w:r>
      </w:ins>
      <w:r w:rsidR="00AA6D3C">
        <w:t>ility</w:t>
      </w:r>
      <w:ins w:id="171" w:author="Author">
        <w:r w:rsidR="00C05FDC" w:rsidRPr="007C77DD">
          <w:t xml:space="preserve"> </w:t>
        </w:r>
        <w:del w:id="172" w:author="Author">
          <w:r w:rsidR="00C05FDC" w:rsidRPr="007C77DD" w:rsidDel="009957DF">
            <w:delText>due</w:delText>
          </w:r>
          <w:r w:rsidR="007546CE" w:rsidRPr="007C77DD" w:rsidDel="009957DF">
            <w:delText xml:space="preserve"> to violation</w:delText>
          </w:r>
        </w:del>
        <w:r w:rsidR="009957DF" w:rsidRPr="007C77DD">
          <w:t>under</w:t>
        </w:r>
        <w:r w:rsidR="007546CE" w:rsidRPr="007C77DD">
          <w:t xml:space="preserve"> </w:t>
        </w:r>
        <w:del w:id="173" w:author="Author">
          <w:r w:rsidR="007546CE" w:rsidRPr="007C77DD" w:rsidDel="009957DF">
            <w:delText>of</w:delText>
          </w:r>
        </w:del>
        <w:r w:rsidR="009957DF" w:rsidRPr="007C77DD">
          <w:t>18</w:t>
        </w:r>
        <w:r w:rsidR="007546CE" w:rsidRPr="007C77DD">
          <w:t xml:space="preserve"> U.S.C. §2333</w:t>
        </w:r>
        <w:r w:rsidR="007546CE" w:rsidRPr="007C77DD">
          <w:rPr>
            <w:rStyle w:val="normaltextrun"/>
            <w:bdr w:val="none" w:sz="0" w:space="0" w:color="auto" w:frame="1"/>
            <w:rPrChange w:id="174" w:author="Author">
              <w:rPr>
                <w:rStyle w:val="normaltextrun"/>
                <w:rFonts w:ascii="Bookman Old Style" w:hAnsi="Bookman Old Style"/>
                <w:bdr w:val="none" w:sz="0" w:space="0" w:color="auto" w:frame="1"/>
              </w:rPr>
            </w:rPrChange>
          </w:rPr>
          <w:t>(a)</w:t>
        </w:r>
      </w:ins>
      <w:r w:rsidR="00E460C5" w:rsidRPr="007C77DD">
        <w:rPr>
          <w:bdr w:val="none" w:sz="0" w:space="0" w:color="auto" w:frame="1"/>
        </w:rPr>
        <w:t xml:space="preserve"> </w:t>
      </w:r>
      <w:ins w:id="175" w:author="Author">
        <w:r w:rsidR="00E460C5" w:rsidRPr="007C77DD">
          <w:rPr>
            <w:rStyle w:val="FootnoteReference"/>
            <w:bdr w:val="none" w:sz="0" w:space="0" w:color="auto" w:frame="1"/>
            <w:rPrChange w:id="176" w:author="Author">
              <w:rPr>
                <w:rStyle w:val="FootnoteReference"/>
                <w:rFonts w:ascii="Bookman Old Style" w:hAnsi="Bookman Old Style"/>
                <w:bdr w:val="none" w:sz="0" w:space="0" w:color="auto" w:frame="1"/>
              </w:rPr>
            </w:rPrChange>
          </w:rPr>
          <w:footnoteReference w:id="8"/>
        </w:r>
      </w:ins>
      <w:r w:rsidR="00025F16" w:rsidRPr="007C77DD">
        <w:rPr>
          <w:rStyle w:val="normaltextrun"/>
          <w:bdr w:val="none" w:sz="0" w:space="0" w:color="auto" w:frame="1"/>
        </w:rPr>
        <w:t>(d)</w:t>
      </w:r>
      <w:r w:rsidR="00E460C5" w:rsidRPr="007C77DD">
        <w:rPr>
          <w:bdr w:val="none" w:sz="0" w:space="0" w:color="auto" w:frame="1"/>
        </w:rPr>
        <w:t xml:space="preserve"> </w:t>
      </w:r>
      <w:ins w:id="178" w:author="Author">
        <w:r w:rsidR="00E460C5" w:rsidRPr="007C77DD">
          <w:rPr>
            <w:rStyle w:val="FootnoteReference"/>
            <w:bdr w:val="none" w:sz="0" w:space="0" w:color="auto" w:frame="1"/>
            <w:rPrChange w:id="179" w:author="Author">
              <w:rPr>
                <w:rStyle w:val="FootnoteReference"/>
                <w:rFonts w:ascii="Bookman Old Style" w:hAnsi="Bookman Old Style"/>
                <w:bdr w:val="none" w:sz="0" w:space="0" w:color="auto" w:frame="1"/>
              </w:rPr>
            </w:rPrChange>
          </w:rPr>
          <w:footnoteReference w:id="9"/>
        </w:r>
        <w:del w:id="182" w:author="Author">
          <w:r w:rsidR="00BF47E1" w:rsidRPr="007C77DD" w:rsidDel="00E15B96">
            <w:rPr>
              <w:rStyle w:val="normaltextrun"/>
              <w:shd w:val="clear" w:color="auto" w:fill="FFFFFF"/>
              <w:rPrChange w:id="183" w:author="Author">
                <w:rPr>
                  <w:rStyle w:val="normaltextrun"/>
                  <w:rFonts w:ascii="Bookman Old Style" w:hAnsi="Bookman Old Style"/>
                  <w:shd w:val="clear" w:color="auto" w:fill="FFFFFF"/>
                </w:rPr>
              </w:rPrChange>
            </w:rPr>
            <w:delText xml:space="preserve"> in violation of</w:delText>
          </w:r>
          <w:r w:rsidR="00795C4F" w:rsidRPr="007C77DD" w:rsidDel="00E15B96">
            <w:rPr>
              <w:rStyle w:val="normaltextrun"/>
              <w:shd w:val="clear" w:color="auto" w:fill="FFFFFF"/>
              <w:rPrChange w:id="184" w:author="Author">
                <w:rPr>
                  <w:rStyle w:val="normaltextrun"/>
                  <w:rFonts w:ascii="Bookman Old Style" w:hAnsi="Bookman Old Style"/>
                  <w:shd w:val="clear" w:color="auto" w:fill="FFFFFF"/>
                </w:rPr>
              </w:rPrChange>
            </w:rPr>
            <w:delText xml:space="preserve"> </w:delText>
          </w:r>
          <w:r w:rsidR="00795C4F" w:rsidRPr="007C77DD" w:rsidDel="00E15B96">
            <w:rPr>
              <w:rStyle w:val="normaltextrun"/>
              <w:bdr w:val="none" w:sz="0" w:space="0" w:color="auto" w:frame="1"/>
              <w:rPrChange w:id="185" w:author="Author">
                <w:rPr>
                  <w:rStyle w:val="normaltextrun"/>
                  <w:rFonts w:ascii="Bookman Old Style" w:hAnsi="Bookman Old Style"/>
                  <w:bdr w:val="none" w:sz="0" w:space="0" w:color="auto" w:frame="1"/>
                </w:rPr>
              </w:rPrChange>
            </w:rPr>
            <w:delText>18 U.S.C. § 2339A</w:delText>
          </w:r>
        </w:del>
        <w:r w:rsidR="00151600" w:rsidRPr="007C77DD">
          <w:rPr>
            <w:rStyle w:val="normaltextrun"/>
            <w:shd w:val="clear" w:color="auto" w:fill="FFFFFF"/>
            <w:rPrChange w:id="186" w:author="Author">
              <w:rPr>
                <w:rStyle w:val="normaltextrun"/>
                <w:rFonts w:ascii="Bookman Old Style" w:hAnsi="Bookman Old Style"/>
                <w:shd w:val="clear" w:color="auto" w:fill="FFFFFF"/>
              </w:rPr>
            </w:rPrChange>
          </w:rPr>
          <w:t>?</w:t>
        </w:r>
      </w:ins>
    </w:p>
    <w:p w14:paraId="493B49FC" w14:textId="6E73C646" w:rsidR="00A75FC2" w:rsidRPr="0077635E" w:rsidDel="00135785" w:rsidRDefault="00A75FC2" w:rsidP="00A75FC2">
      <w:pPr>
        <w:numPr>
          <w:ilvl w:val="0"/>
          <w:numId w:val="1"/>
        </w:numPr>
        <w:rPr>
          <w:ins w:id="187" w:author="Author"/>
          <w:del w:id="188" w:author="Author"/>
          <w:i/>
          <w:color w:val="000000"/>
          <w:shd w:val="clear" w:color="auto" w:fill="FFFFFF"/>
        </w:rPr>
      </w:pPr>
    </w:p>
    <w:p w14:paraId="50393971" w14:textId="0E96A37A" w:rsidR="00151600" w:rsidRPr="00F85DC6" w:rsidDel="00CB2ED2" w:rsidRDefault="009957DF">
      <w:pPr>
        <w:pStyle w:val="ImageCaption"/>
        <w:numPr>
          <w:ilvl w:val="0"/>
          <w:numId w:val="1"/>
        </w:numPr>
        <w:rPr>
          <w:del w:id="189" w:author="Author"/>
        </w:rPr>
      </w:pPr>
      <w:ins w:id="190" w:author="Author">
        <w:r w:rsidRPr="0077635E">
          <w:t xml:space="preserve">Is </w:t>
        </w:r>
        <w:del w:id="191" w:author="Author">
          <w:r w:rsidR="00ED430C" w:rsidRPr="0077635E" w:rsidDel="00AE196E">
            <w:rPr>
              <w:rStyle w:val="normaltextrun"/>
              <w:shd w:val="clear" w:color="auto" w:fill="FFFFFF"/>
              <w:rPrChange w:id="192" w:author="Author">
                <w:rPr>
                  <w:rStyle w:val="normaltextrun"/>
                  <w:rFonts w:ascii="Bookman Old Style" w:hAnsi="Bookman Old Style"/>
                  <w:shd w:val="clear" w:color="auto" w:fill="FFFFFF"/>
                </w:rPr>
              </w:rPrChange>
            </w:rPr>
            <w:delText xml:space="preserve">is that </w:delText>
          </w:r>
        </w:del>
        <w:r w:rsidR="00ED430C" w:rsidRPr="0077635E">
          <w:rPr>
            <w:rStyle w:val="normaltextrun"/>
            <w:shd w:val="clear" w:color="auto" w:fill="FFFFFF"/>
            <w:rPrChange w:id="193" w:author="Author">
              <w:rPr>
                <w:rStyle w:val="normaltextrun"/>
                <w:rFonts w:ascii="Bookman Old Style" w:hAnsi="Bookman Old Style"/>
                <w:shd w:val="clear" w:color="auto" w:fill="FFFFFF"/>
              </w:rPr>
            </w:rPrChange>
          </w:rPr>
          <w:t xml:space="preserve">Google </w:t>
        </w:r>
        <w:del w:id="194" w:author="Author">
          <w:r w:rsidR="00ED430C" w:rsidRPr="0077635E" w:rsidDel="00AE196E">
            <w:rPr>
              <w:rStyle w:val="normaltextrun"/>
              <w:shd w:val="clear" w:color="auto" w:fill="FFFFFF"/>
              <w:rPrChange w:id="195" w:author="Author">
                <w:rPr>
                  <w:rStyle w:val="normaltextrun"/>
                  <w:rFonts w:ascii="Bookman Old Style" w:hAnsi="Bookman Old Style"/>
                  <w:shd w:val="clear" w:color="auto" w:fill="FFFFFF"/>
                </w:rPr>
              </w:rPrChange>
            </w:rPr>
            <w:delText xml:space="preserve">is </w:delText>
          </w:r>
        </w:del>
        <w:r w:rsidR="00ED430C" w:rsidRPr="0077635E">
          <w:rPr>
            <w:rStyle w:val="normaltextrun"/>
            <w:shd w:val="clear" w:color="auto" w:fill="FFFFFF"/>
            <w:rPrChange w:id="196" w:author="Author">
              <w:rPr>
                <w:rStyle w:val="normaltextrun"/>
                <w:rFonts w:ascii="Bookman Old Style" w:hAnsi="Bookman Old Style"/>
                <w:shd w:val="clear" w:color="auto" w:fill="FFFFFF"/>
              </w:rPr>
            </w:rPrChange>
          </w:rPr>
          <w:t xml:space="preserve">liable under </w:t>
        </w:r>
        <w:r w:rsidR="00ED430C" w:rsidRPr="0077635E">
          <w:t>18 U.S.C. §2333</w:t>
        </w:r>
        <w:r w:rsidR="00ED430C" w:rsidRPr="0077635E">
          <w:rPr>
            <w:rStyle w:val="normaltextrun"/>
            <w:bdr w:val="none" w:sz="0" w:space="0" w:color="auto" w:frame="1"/>
            <w:rPrChange w:id="197" w:author="Author">
              <w:rPr>
                <w:rStyle w:val="normaltextrun"/>
                <w:rFonts w:ascii="Bookman Old Style" w:hAnsi="Bookman Old Style"/>
                <w:bdr w:val="none" w:sz="0" w:space="0" w:color="auto" w:frame="1"/>
              </w:rPr>
            </w:rPrChange>
          </w:rPr>
          <w:t>(a)</w:t>
        </w:r>
        <w:r w:rsidR="00ED430C" w:rsidRPr="0077635E">
          <w:rPr>
            <w:rStyle w:val="normaltextrun"/>
            <w:shd w:val="clear" w:color="auto" w:fill="FFFFFF"/>
            <w:rPrChange w:id="198" w:author="Author">
              <w:rPr>
                <w:rStyle w:val="normaltextrun"/>
                <w:rFonts w:ascii="Bookman Old Style" w:hAnsi="Bookman Old Style"/>
                <w:shd w:val="clear" w:color="auto" w:fill="FFFFFF"/>
              </w:rPr>
            </w:rPrChange>
          </w:rPr>
          <w:t xml:space="preserve"> </w:t>
        </w:r>
        <w:del w:id="199" w:author="Author">
          <w:r w:rsidR="00ED430C" w:rsidRPr="0077635E" w:rsidDel="000568D2">
            <w:rPr>
              <w:rStyle w:val="normaltextrun"/>
              <w:shd w:val="clear" w:color="auto" w:fill="FFFFFF"/>
              <w:rPrChange w:id="200" w:author="Author">
                <w:rPr>
                  <w:rStyle w:val="normaltextrun"/>
                  <w:rFonts w:ascii="Bookman Old Style" w:hAnsi="Bookman Old Style"/>
                  <w:shd w:val="clear" w:color="auto" w:fill="FFFFFF"/>
                </w:rPr>
              </w:rPrChange>
            </w:rPr>
            <w:delText>based on its violation of 18 U.S.C.</w:delText>
          </w:r>
          <w:r w:rsidR="002B2E3C" w:rsidRPr="0077635E" w:rsidDel="000568D2">
            <w:rPr>
              <w:rStyle w:val="normaltextrun"/>
              <w:shd w:val="clear" w:color="auto" w:fill="FFFFFF"/>
              <w:rPrChange w:id="201" w:author="Author">
                <w:rPr>
                  <w:rStyle w:val="normaltextrun"/>
                  <w:rFonts w:ascii="Bookman Old Style" w:hAnsi="Bookman Old Style"/>
                  <w:shd w:val="clear" w:color="auto" w:fill="FFFFFF"/>
                </w:rPr>
              </w:rPrChange>
            </w:rPr>
            <w:delText>A</w:delText>
          </w:r>
          <w:r w:rsidR="00ED430C" w:rsidRPr="0077635E" w:rsidDel="000568D2">
            <w:rPr>
              <w:rStyle w:val="normaltextrun"/>
              <w:shd w:val="clear" w:color="auto" w:fill="FFFFFF"/>
              <w:rPrChange w:id="202" w:author="Author">
                <w:rPr>
                  <w:rStyle w:val="normaltextrun"/>
                  <w:rFonts w:ascii="Bookman Old Style" w:hAnsi="Bookman Old Style"/>
                  <w:shd w:val="clear" w:color="auto" w:fill="FFFFFF"/>
                </w:rPr>
              </w:rPrChange>
            </w:rPr>
            <w:delText xml:space="preserve"> § 2339B(a)(1)</w:delText>
          </w:r>
          <w:r w:rsidR="000568D2" w:rsidRPr="0077635E" w:rsidDel="00790B2C">
            <w:rPr>
              <w:rStyle w:val="normaltextrun"/>
              <w:shd w:val="clear" w:color="auto" w:fill="FFFFFF"/>
              <w:rPrChange w:id="203" w:author="Author">
                <w:rPr>
                  <w:rStyle w:val="normaltextrun"/>
                  <w:rFonts w:ascii="Bookman Old Style" w:hAnsi="Bookman Old Style"/>
                  <w:shd w:val="clear" w:color="auto" w:fill="FFFFFF"/>
                </w:rPr>
              </w:rPrChange>
            </w:rPr>
            <w:delText>by</w:delText>
          </w:r>
        </w:del>
        <w:r w:rsidR="00790B2C" w:rsidRPr="0077635E">
          <w:rPr>
            <w:rStyle w:val="normaltextrun"/>
            <w:shd w:val="clear" w:color="auto" w:fill="FFFFFF"/>
          </w:rPr>
          <w:t>for</w:t>
        </w:r>
        <w:r w:rsidR="000568D2" w:rsidRPr="0077635E">
          <w:rPr>
            <w:rStyle w:val="normaltextrun"/>
            <w:shd w:val="clear" w:color="auto" w:fill="FFFFFF"/>
            <w:rPrChange w:id="204" w:author="Author">
              <w:rPr>
                <w:rStyle w:val="normaltextrun"/>
                <w:rFonts w:ascii="Bookman Old Style" w:hAnsi="Bookman Old Style"/>
                <w:shd w:val="clear" w:color="auto" w:fill="FFFFFF"/>
              </w:rPr>
            </w:rPrChange>
          </w:rPr>
          <w:t xml:space="preserve"> knowingly providing</w:t>
        </w:r>
        <w:r w:rsidR="003D350F" w:rsidRPr="0077635E">
          <w:rPr>
            <w:rStyle w:val="normaltextrun"/>
            <w:shd w:val="clear" w:color="auto" w:fill="FFFFFF"/>
            <w:rPrChange w:id="205" w:author="Author">
              <w:rPr>
                <w:rStyle w:val="normaltextrun"/>
                <w:rFonts w:ascii="Bookman Old Style" w:hAnsi="Bookman Old Style"/>
                <w:shd w:val="clear" w:color="auto" w:fill="FFFFFF"/>
              </w:rPr>
            </w:rPrChange>
          </w:rPr>
          <w:t xml:space="preserve"> “material support”</w:t>
        </w:r>
        <w:r w:rsidR="008176C8" w:rsidRPr="0077635E">
          <w:rPr>
            <w:rStyle w:val="normaltextrun"/>
            <w:shd w:val="clear" w:color="auto" w:fill="FFFFFF"/>
          </w:rPr>
          <w:t xml:space="preserve"> </w:t>
        </w:r>
        <w:r w:rsidR="005B2BCC" w:rsidRPr="0077635E">
          <w:rPr>
            <w:rStyle w:val="normaltextrun"/>
            <w:shd w:val="clear" w:color="auto" w:fill="FFFFFF"/>
          </w:rPr>
          <w:t xml:space="preserve">to the content </w:t>
        </w:r>
      </w:ins>
      <w:r w:rsidR="00477729" w:rsidRPr="0077635E">
        <w:rPr>
          <w:rStyle w:val="normaltextrun"/>
          <w:shd w:val="clear" w:color="auto" w:fill="FFFFFF"/>
        </w:rPr>
        <w:t>creator</w:t>
      </w:r>
      <w:ins w:id="206" w:author="Author">
        <w:r w:rsidR="005B2BCC" w:rsidRPr="0077635E">
          <w:rPr>
            <w:rStyle w:val="normaltextrun"/>
            <w:shd w:val="clear" w:color="auto" w:fill="FFFFFF"/>
          </w:rPr>
          <w:t xml:space="preserve"> </w:t>
        </w:r>
        <w:r w:rsidR="008176C8" w:rsidRPr="0077635E">
          <w:rPr>
            <w:rStyle w:val="normaltextrun"/>
            <w:shd w:val="clear" w:color="auto" w:fill="FFFFFF"/>
          </w:rPr>
          <w:t>while</w:t>
        </w:r>
        <w:r w:rsidR="000A12B2" w:rsidRPr="0077635E">
          <w:rPr>
            <w:rStyle w:val="normaltextrun"/>
            <w:shd w:val="clear" w:color="auto" w:fill="FFFFFF"/>
            <w:rPrChange w:id="207" w:author="Author">
              <w:rPr>
                <w:rStyle w:val="normaltextrun"/>
                <w:rFonts w:ascii="Bookman Old Style" w:hAnsi="Bookman Old Style"/>
                <w:shd w:val="clear" w:color="auto" w:fill="FFFFFF"/>
              </w:rPr>
            </w:rPrChange>
          </w:rPr>
          <w:t xml:space="preserve"> knowing </w:t>
        </w:r>
        <w:r w:rsidR="00C2202D" w:rsidRPr="0077635E">
          <w:rPr>
            <w:rStyle w:val="normaltextrun"/>
            <w:shd w:val="clear" w:color="auto" w:fill="FFFFFF"/>
            <w:rPrChange w:id="208" w:author="Author">
              <w:rPr>
                <w:rStyle w:val="normaltextrun"/>
                <w:rFonts w:ascii="Bookman Old Style" w:hAnsi="Bookman Old Style"/>
                <w:shd w:val="clear" w:color="auto" w:fill="FFFFFF"/>
              </w:rPr>
            </w:rPrChange>
          </w:rPr>
          <w:t xml:space="preserve">that the content </w:t>
        </w:r>
      </w:ins>
      <w:r w:rsidR="00D6379F" w:rsidRPr="0077635E">
        <w:rPr>
          <w:rStyle w:val="normaltextrun"/>
          <w:shd w:val="clear" w:color="auto" w:fill="FFFFFF"/>
        </w:rPr>
        <w:t>creator</w:t>
      </w:r>
      <w:ins w:id="209" w:author="Author">
        <w:r w:rsidR="00C2202D" w:rsidRPr="0077635E">
          <w:rPr>
            <w:rStyle w:val="normaltextrun"/>
            <w:shd w:val="clear" w:color="auto" w:fill="FFFFFF"/>
            <w:rPrChange w:id="210" w:author="Author">
              <w:rPr>
                <w:rStyle w:val="normaltextrun"/>
                <w:rFonts w:ascii="Bookman Old Style" w:hAnsi="Bookman Old Style"/>
                <w:shd w:val="clear" w:color="auto" w:fill="FFFFFF"/>
              </w:rPr>
            </w:rPrChange>
          </w:rPr>
          <w:t xml:space="preserve"> “</w:t>
        </w:r>
        <w:del w:id="211" w:author="Author">
          <w:r w:rsidR="00CE1EA2" w:rsidRPr="0077635E" w:rsidDel="00BF6A5E">
            <w:rPr>
              <w:rStyle w:val="normaltextrun"/>
              <w:shd w:val="clear" w:color="auto" w:fill="FFFFFF"/>
              <w:rPrChange w:id="212" w:author="Author">
                <w:rPr>
                  <w:rStyle w:val="normaltextrun"/>
                  <w:rFonts w:ascii="Bookman Old Style" w:hAnsi="Bookman Old Style"/>
                  <w:shd w:val="clear" w:color="auto" w:fill="FFFFFF"/>
                </w:rPr>
              </w:rPrChange>
            </w:rPr>
            <w:delText>“</w:delText>
          </w:r>
          <w:r w:rsidR="00CE1EA2" w:rsidRPr="0077635E" w:rsidDel="00BF6A5E">
            <w:delText xml:space="preserve">that the organization </w:delText>
          </w:r>
        </w:del>
        <w:r w:rsidR="00CE1EA2" w:rsidRPr="0077635E">
          <w:t>is a designated terrorist organization</w:t>
        </w:r>
        <w:del w:id="213" w:author="Author">
          <w:r w:rsidR="00CE1EA2" w:rsidRPr="0077635E" w:rsidDel="006B5468">
            <w:delText xml:space="preserve"> (as defined in subsection (g)(6))</w:delText>
          </w:r>
        </w:del>
        <w:r w:rsidR="006B5468" w:rsidRPr="0077635E">
          <w:t>…</w:t>
        </w:r>
        <w:r w:rsidR="00CE1EA2" w:rsidRPr="0077635E">
          <w:t>, that the organization has engaged or engages in terrorist activity</w:t>
        </w:r>
        <w:del w:id="214" w:author="Author">
          <w:r w:rsidR="00CE1EA2" w:rsidRPr="0077635E" w:rsidDel="006B5468">
            <w:delText xml:space="preserve"> (as defined in section 212(a)(3)(B) of the Immigration and Nationality Act)</w:delText>
          </w:r>
        </w:del>
        <w:r w:rsidR="006B5468" w:rsidRPr="0077635E">
          <w:t>…</w:t>
        </w:r>
        <w:r w:rsidR="00CE1EA2" w:rsidRPr="0077635E">
          <w:t>, or that the organization has engaged or engages in terrorism</w:t>
        </w:r>
        <w:del w:id="215" w:author="Author">
          <w:r w:rsidR="00CE1EA2" w:rsidRPr="0077635E" w:rsidDel="00F462A3">
            <w:delText xml:space="preserve"> (as defined in section 140(d)(2) of the Foreign Relations Authorization Act, Fiscal Years 1988 and 1989)</w:delText>
          </w:r>
        </w:del>
        <w:r w:rsidR="00CE1EA2" w:rsidRPr="0077635E">
          <w:t>”</w:t>
        </w:r>
        <w:r w:rsidR="00CE1EA2" w:rsidRPr="0077635E">
          <w:rPr>
            <w:rStyle w:val="FootnoteReference"/>
          </w:rPr>
          <w:footnoteReference w:id="10"/>
        </w:r>
        <w:r w:rsidR="00BF6A5E" w:rsidRPr="0077635E">
          <w:t>?</w:t>
        </w:r>
        <w:r w:rsidR="00ED430C" w:rsidRPr="00F85DC6" w:rsidDel="00ED430C">
          <w:t xml:space="preserve"> </w:t>
        </w:r>
        <w:del w:id="217" w:author="Author">
          <w:r w:rsidRPr="00F85DC6" w:rsidDel="00ED430C">
            <w:delText>Google liable under</w:delText>
          </w:r>
          <w:r w:rsidRPr="00F85DC6" w:rsidDel="00CB2ED2">
            <w:delText xml:space="preserve"> </w:delText>
          </w:r>
        </w:del>
      </w:ins>
    </w:p>
    <w:p w14:paraId="05A27D3E" w14:textId="49E90E51" w:rsidR="00CB2ED2" w:rsidRPr="00F85DC6" w:rsidDel="00135785" w:rsidRDefault="00CB2ED2">
      <w:pPr>
        <w:pStyle w:val="ImageCaption"/>
        <w:numPr>
          <w:ilvl w:val="0"/>
          <w:numId w:val="1"/>
        </w:numPr>
        <w:rPr>
          <w:ins w:id="218" w:author="Author"/>
          <w:del w:id="219" w:author="Author"/>
        </w:rPr>
        <w:pPrChange w:id="220" w:author="Author">
          <w:pPr>
            <w:pStyle w:val="ImageCaption"/>
          </w:pPr>
        </w:pPrChange>
      </w:pPr>
    </w:p>
    <w:p w14:paraId="283D657F" w14:textId="1AA98762" w:rsidR="00135785" w:rsidRPr="00F85DC6" w:rsidDel="008D2481" w:rsidRDefault="00135785" w:rsidP="00A75FC2">
      <w:pPr>
        <w:pStyle w:val="ImageCaption"/>
        <w:numPr>
          <w:ilvl w:val="0"/>
          <w:numId w:val="1"/>
        </w:numPr>
        <w:rPr>
          <w:del w:id="221" w:author="Author"/>
        </w:rPr>
      </w:pPr>
    </w:p>
    <w:p w14:paraId="74BB8228" w14:textId="77777777" w:rsidR="008D2481" w:rsidRPr="00F85DC6" w:rsidRDefault="008D2481" w:rsidP="00A75FC2">
      <w:pPr>
        <w:pStyle w:val="ImageCaption"/>
        <w:numPr>
          <w:ilvl w:val="0"/>
          <w:numId w:val="1"/>
        </w:numPr>
        <w:rPr>
          <w:ins w:id="222" w:author="Author"/>
        </w:rPr>
      </w:pPr>
    </w:p>
    <w:p w14:paraId="6CA9CC42" w14:textId="69C474D2" w:rsidR="006E1B8F" w:rsidRPr="00D31228" w:rsidDel="00CB2ED2" w:rsidRDefault="00927D42">
      <w:pPr>
        <w:pStyle w:val="ImageCaption"/>
        <w:numPr>
          <w:ilvl w:val="0"/>
          <w:numId w:val="1"/>
        </w:numPr>
        <w:rPr>
          <w:del w:id="223" w:author="Author"/>
        </w:rPr>
        <w:pPrChange w:id="224" w:author="Author">
          <w:pPr/>
        </w:pPrChange>
      </w:pPr>
      <w:ins w:id="225" w:author="Author">
        <w:r w:rsidRPr="00D31228">
          <w:t xml:space="preserve">Did Goggle violate </w:t>
        </w:r>
        <w:r w:rsidRPr="003F45D5">
          <w:t xml:space="preserve">§2339A and §2339B of the Antiterrorism Act (ATA) by creating “new and unique” targeted content for </w:t>
        </w:r>
        <w:r w:rsidRPr="00D31228">
          <w:t>ISIS</w:t>
        </w:r>
        <w:r w:rsidRPr="003F45D5">
          <w:t xml:space="preserve">’s accounts </w:t>
        </w:r>
        <w:r w:rsidRPr="00D31228">
          <w:t>“by choosing which advertisement to combine with the posted videos with knowledge about the viewer” and sharing revenue generated through the ads with ISIS?</w:t>
        </w:r>
        <w:r w:rsidR="00372738" w:rsidRPr="00D31228">
          <w:rPr>
            <w:rStyle w:val="FootnoteReference"/>
          </w:rPr>
          <w:footnoteReference w:id="11"/>
        </w:r>
        <w:del w:id="229" w:author="Author">
          <w:r w:rsidR="006E1B8F" w:rsidRPr="00D31228" w:rsidDel="00CB2ED2">
            <w:delText>Ooeua</w:delText>
          </w:r>
        </w:del>
      </w:ins>
    </w:p>
    <w:p w14:paraId="7A8C8714" w14:textId="48D911CE" w:rsidR="00127C2F" w:rsidRPr="00D31228" w:rsidDel="00CB2ED2" w:rsidRDefault="00127C2F">
      <w:pPr>
        <w:pStyle w:val="ImageCaption"/>
        <w:numPr>
          <w:ilvl w:val="0"/>
          <w:numId w:val="1"/>
        </w:numPr>
        <w:rPr>
          <w:del w:id="230" w:author="Author"/>
        </w:rPr>
        <w:pPrChange w:id="231" w:author="Author">
          <w:pPr/>
        </w:pPrChange>
      </w:pPr>
    </w:p>
    <w:p w14:paraId="37CC6A31" w14:textId="4A8CEE24" w:rsidR="00732F60" w:rsidRPr="00D31228" w:rsidDel="00CB2ED2" w:rsidRDefault="00732F60">
      <w:pPr>
        <w:pStyle w:val="ImageCaption"/>
        <w:numPr>
          <w:ilvl w:val="0"/>
          <w:numId w:val="1"/>
        </w:numPr>
        <w:rPr>
          <w:ins w:id="232" w:author="Author"/>
          <w:del w:id="233" w:author="Author"/>
        </w:rPr>
        <w:pPrChange w:id="234" w:author="Author">
          <w:pPr>
            <w:pStyle w:val="ImageCaption"/>
          </w:pPr>
        </w:pPrChange>
      </w:pPr>
    </w:p>
    <w:p w14:paraId="59DB1756" w14:textId="5420A0FA" w:rsidR="00027515" w:rsidRPr="00D31228" w:rsidDel="00CB2ED2" w:rsidRDefault="00B4716E">
      <w:pPr>
        <w:pStyle w:val="ImageCaption"/>
        <w:numPr>
          <w:ilvl w:val="0"/>
          <w:numId w:val="1"/>
        </w:numPr>
        <w:rPr>
          <w:ins w:id="235" w:author="Author"/>
          <w:del w:id="236" w:author="Author"/>
        </w:rPr>
        <w:pPrChange w:id="237" w:author="Author">
          <w:pPr>
            <w:pStyle w:val="ImageCaption"/>
          </w:pPr>
        </w:pPrChange>
      </w:pPr>
      <w:ins w:id="238" w:author="Author">
        <w:del w:id="239" w:author="Author">
          <w:r w:rsidRPr="00D31228" w:rsidDel="00372738">
            <w:delText xml:space="preserve">5. </w:delText>
          </w:r>
          <w:r w:rsidR="001A179E" w:rsidRPr="00D31228" w:rsidDel="00372738">
            <w:delText xml:space="preserve">  </w:delText>
          </w:r>
          <w:r w:rsidR="00A37F47" w:rsidRPr="00D31228" w:rsidDel="00127C2F">
            <w:delText>D</w:delText>
          </w:r>
          <w:r w:rsidR="00127C2F" w:rsidRPr="00D31228" w:rsidDel="00D366C2">
            <w:delText>5.</w:delText>
          </w:r>
          <w:r w:rsidR="00127C2F" w:rsidRPr="00D31228" w:rsidDel="00CB2ED2">
            <w:delText xml:space="preserve"> D</w:delText>
          </w:r>
          <w:r w:rsidR="00A37F47" w:rsidRPr="00D31228" w:rsidDel="00CB2ED2">
            <w:delText>id Goggle</w:delText>
          </w:r>
          <w:r w:rsidR="008E3151" w:rsidRPr="00D31228" w:rsidDel="00CB2ED2">
            <w:delText xml:space="preserve"> violate </w:delText>
          </w:r>
          <w:r w:rsidR="0085251E" w:rsidRPr="00614779" w:rsidDel="00CB2ED2">
            <w:rPr>
              <w:i w:val="0"/>
              <w:rPrChange w:id="240" w:author="Author">
                <w:rPr>
                  <w:i w:val="0"/>
                  <w:sz w:val="20"/>
                  <w:szCs w:val="20"/>
                </w:rPr>
              </w:rPrChange>
            </w:rPr>
            <w:delText>§2339A and §2339B</w:delText>
          </w:r>
          <w:r w:rsidR="00EB007C" w:rsidRPr="00614779" w:rsidDel="00CB2ED2">
            <w:rPr>
              <w:i w:val="0"/>
              <w:rPrChange w:id="241" w:author="Author">
                <w:rPr>
                  <w:i w:val="0"/>
                  <w:sz w:val="20"/>
                  <w:szCs w:val="20"/>
                </w:rPr>
              </w:rPrChange>
            </w:rPr>
            <w:delText xml:space="preserve"> of the Antiterrorism Act (ATA)</w:delText>
          </w:r>
          <w:r w:rsidR="000356DE" w:rsidRPr="00614779" w:rsidDel="00CB2ED2">
            <w:rPr>
              <w:i w:val="0"/>
              <w:rPrChange w:id="242" w:author="Author">
                <w:rPr>
                  <w:i w:val="0"/>
                  <w:sz w:val="20"/>
                  <w:szCs w:val="20"/>
                </w:rPr>
              </w:rPrChange>
            </w:rPr>
            <w:delText xml:space="preserve"> by creating “new and unique” </w:delText>
          </w:r>
          <w:r w:rsidR="00AB3B49" w:rsidRPr="00D31228" w:rsidDel="00CB2ED2">
            <w:delText xml:space="preserve">targeted </w:delText>
          </w:r>
          <w:r w:rsidR="000356DE" w:rsidRPr="00614779" w:rsidDel="00CB2ED2">
            <w:rPr>
              <w:i w:val="0"/>
              <w:rPrChange w:id="243" w:author="Author">
                <w:rPr>
                  <w:i w:val="0"/>
                  <w:sz w:val="20"/>
                  <w:szCs w:val="20"/>
                </w:rPr>
              </w:rPrChange>
            </w:rPr>
            <w:delText>content for the content provider</w:delText>
          </w:r>
          <w:r w:rsidR="00972368" w:rsidRPr="00D31228" w:rsidDel="00CB2ED2">
            <w:delText>ISIS</w:delText>
          </w:r>
          <w:r w:rsidR="000356DE" w:rsidRPr="00614779" w:rsidDel="00CB2ED2">
            <w:rPr>
              <w:i w:val="0"/>
              <w:rPrChange w:id="244" w:author="Author">
                <w:rPr>
                  <w:i w:val="0"/>
                  <w:sz w:val="20"/>
                  <w:szCs w:val="20"/>
                </w:rPr>
              </w:rPrChange>
            </w:rPr>
            <w:delText>’s accounts by</w:delText>
          </w:r>
          <w:r w:rsidR="00ED5E9E" w:rsidRPr="00D31228" w:rsidDel="00CB2ED2">
            <w:delText>through</w:delText>
          </w:r>
          <w:r w:rsidR="001D2830" w:rsidRPr="00D31228" w:rsidDel="00CB2ED2">
            <w:delText>“</w:delText>
          </w:r>
          <w:r w:rsidR="00A54A35" w:rsidRPr="00D31228" w:rsidDel="00CB2ED2">
            <w:delText>by “</w:delText>
          </w:r>
          <w:r w:rsidR="00027515" w:rsidRPr="00D31228" w:rsidDel="00CB2ED2">
            <w:delText>‘”by choosing which advertisement</w:delText>
          </w:r>
          <w:r w:rsidR="001D2830" w:rsidRPr="00D31228" w:rsidDel="00CB2ED2">
            <w:delText xml:space="preserve"> </w:delText>
          </w:r>
        </w:del>
      </w:ins>
    </w:p>
    <w:p w14:paraId="451B28DD" w14:textId="5B6E633B" w:rsidR="00027515" w:rsidRPr="00D31228" w:rsidDel="00CB2ED2" w:rsidRDefault="00027515">
      <w:pPr>
        <w:pStyle w:val="ImageCaption"/>
        <w:numPr>
          <w:ilvl w:val="0"/>
          <w:numId w:val="1"/>
        </w:numPr>
        <w:rPr>
          <w:ins w:id="245" w:author="Author"/>
          <w:del w:id="246" w:author="Author"/>
        </w:rPr>
        <w:pPrChange w:id="247" w:author="Author">
          <w:pPr>
            <w:pStyle w:val="ImageCaption"/>
          </w:pPr>
        </w:pPrChange>
      </w:pPr>
      <w:ins w:id="248" w:author="Author">
        <w:del w:id="249" w:author="Author">
          <w:r w:rsidRPr="00D31228" w:rsidDel="00CB2ED2">
            <w:delText>to combine with the posted video</w:delText>
          </w:r>
          <w:r w:rsidR="00117D0C" w:rsidRPr="00D31228" w:rsidDel="00CB2ED2">
            <w:delText>s</w:delText>
          </w:r>
          <w:r w:rsidRPr="00D31228" w:rsidDel="00CB2ED2">
            <w:delText xml:space="preserve"> with</w:delText>
          </w:r>
          <w:r w:rsidR="001D2830" w:rsidRPr="00D31228" w:rsidDel="00CB2ED2">
            <w:delText xml:space="preserve"> </w:delText>
          </w:r>
        </w:del>
      </w:ins>
    </w:p>
    <w:p w14:paraId="6041DFF2" w14:textId="6D311661" w:rsidR="006E1B8F" w:rsidRPr="00D31228" w:rsidRDefault="00027515">
      <w:pPr>
        <w:pStyle w:val="ImageCaption"/>
        <w:numPr>
          <w:ilvl w:val="0"/>
          <w:numId w:val="1"/>
        </w:numPr>
        <w:rPr>
          <w:ins w:id="250" w:author="Author"/>
        </w:rPr>
        <w:pPrChange w:id="251" w:author="Author">
          <w:pPr>
            <w:pStyle w:val="ImageCaption"/>
            <w:ind w:left="360" w:hanging="360"/>
          </w:pPr>
        </w:pPrChange>
      </w:pPr>
      <w:ins w:id="252" w:author="Author">
        <w:del w:id="253" w:author="Author">
          <w:r w:rsidRPr="00D31228" w:rsidDel="00CB2ED2">
            <w:delText>knowledge about the viewer</w:delText>
          </w:r>
          <w:r w:rsidR="001D2830" w:rsidRPr="00D31228" w:rsidDel="00CB2ED2">
            <w:delText>”</w:delText>
          </w:r>
          <w:r w:rsidR="00595212" w:rsidRPr="00D31228" w:rsidDel="00CB2ED2">
            <w:delText xml:space="preserve"> and sharing revenue</w:delText>
          </w:r>
          <w:r w:rsidR="00972368" w:rsidRPr="00D31228" w:rsidDel="00CB2ED2">
            <w:delText xml:space="preserve"> generated by</w:delText>
          </w:r>
          <w:r w:rsidR="003D3369" w:rsidRPr="00D31228" w:rsidDel="00CB2ED2">
            <w:delText>through</w:delText>
          </w:r>
          <w:r w:rsidR="00972368" w:rsidRPr="00D31228" w:rsidDel="00CB2ED2">
            <w:delText xml:space="preserve"> the ads with the content creator</w:delText>
          </w:r>
          <w:r w:rsidR="00F97E27" w:rsidRPr="00D31228" w:rsidDel="00CB2ED2">
            <w:delText>ISIS</w:delText>
          </w:r>
          <w:r w:rsidR="001D2830" w:rsidRPr="00D31228" w:rsidDel="00CB2ED2">
            <w:delText>?</w:delText>
          </w:r>
          <w:r w:rsidR="004C5E4F" w:rsidRPr="00614779" w:rsidDel="00CB2ED2">
            <w:rPr>
              <w:rPrChange w:id="254" w:author="Author">
                <w:rPr>
                  <w:vertAlign w:val="superscript"/>
                </w:rPr>
              </w:rPrChange>
            </w:rPr>
            <w:footnoteReference w:id="12"/>
          </w:r>
          <w:r w:rsidRPr="00D31228" w:rsidDel="001D2830">
            <w:delText>.’’</w:delText>
          </w:r>
          <w:r w:rsidR="00343874" w:rsidRPr="00614779" w:rsidDel="000356DE">
            <w:rPr>
              <w:rPrChange w:id="258" w:author="Author">
                <w:rPr>
                  <w:i w:val="0"/>
                  <w:color w:val="637894"/>
                  <w:sz w:val="20"/>
                  <w:szCs w:val="20"/>
                </w:rPr>
              </w:rPrChange>
            </w:rPr>
            <w:delText>”</w:delText>
          </w:r>
          <w:r w:rsidR="008E3151" w:rsidRPr="00614779" w:rsidDel="0085251E">
            <w:rPr>
              <w:rPrChange w:id="259" w:author="Author">
                <w:rPr>
                  <w:i w:val="0"/>
                  <w:color w:val="637894"/>
                </w:rPr>
              </w:rPrChange>
            </w:rPr>
            <w:delText>the Antiterrorism Act</w:delText>
          </w:r>
        </w:del>
      </w:ins>
    </w:p>
    <w:p w14:paraId="7A2E05DD" w14:textId="69E41D43" w:rsidR="00D32867" w:rsidRPr="007C77DD" w:rsidRDefault="000C16A0">
      <w:pPr>
        <w:pStyle w:val="ImageCaption"/>
        <w:ind w:left="360" w:hanging="360"/>
        <w:rPr>
          <w:ins w:id="260" w:author="Author"/>
        </w:rPr>
      </w:pPr>
      <w:r w:rsidRPr="007C77DD">
        <w:t>5</w:t>
      </w:r>
      <w:ins w:id="261" w:author="Author">
        <w:r w:rsidR="00377C2B" w:rsidRPr="007C77DD">
          <w:t>.</w:t>
        </w:r>
        <w:r w:rsidR="00377C2B" w:rsidRPr="007C77DD">
          <w:tab/>
        </w:r>
      </w:ins>
      <w:r w:rsidR="00763807" w:rsidRPr="007C77DD">
        <w:t xml:space="preserve">Did </w:t>
      </w:r>
      <w:r w:rsidR="00187B49" w:rsidRPr="007C77DD">
        <w:rPr>
          <w:rStyle w:val="normaltextrun"/>
          <w:shd w:val="clear" w:color="auto" w:fill="FFFFFF"/>
        </w:rPr>
        <w:t>Google violate 18 U.S.C.§ 2339C(c)</w:t>
      </w:r>
      <w:r w:rsidR="00587F7E">
        <w:rPr>
          <w:rStyle w:val="FootnoteReference"/>
          <w:shd w:val="clear" w:color="auto" w:fill="FFFFFF"/>
        </w:rPr>
        <w:footnoteReference w:id="13"/>
      </w:r>
      <w:r w:rsidR="00187B49" w:rsidRPr="007C77DD">
        <w:rPr>
          <w:rStyle w:val="normaltextrun"/>
          <w:shd w:val="clear" w:color="auto" w:fill="FFFFFF"/>
        </w:rPr>
        <w:t xml:space="preserve"> </w:t>
      </w:r>
      <w:r w:rsidR="00661DAF">
        <w:rPr>
          <w:rStyle w:val="normaltextrun"/>
          <w:shd w:val="clear" w:color="auto" w:fill="FFFFFF"/>
        </w:rPr>
        <w:t xml:space="preserve">by </w:t>
      </w:r>
      <w:r w:rsidR="008F5F41">
        <w:rPr>
          <w:rStyle w:val="normaltextrun"/>
          <w:shd w:val="clear" w:color="auto" w:fill="FFFFFF"/>
        </w:rPr>
        <w:t>concealing</w:t>
      </w:r>
      <w:r w:rsidR="00C77BE8">
        <w:rPr>
          <w:rStyle w:val="normaltextrun"/>
          <w:shd w:val="clear" w:color="auto" w:fill="FFFFFF"/>
        </w:rPr>
        <w:t xml:space="preserve"> the provision</w:t>
      </w:r>
      <w:r w:rsidR="00187B49" w:rsidRPr="007C77DD">
        <w:rPr>
          <w:rStyle w:val="normaltextrun"/>
          <w:shd w:val="clear" w:color="auto" w:fill="FFFFFF"/>
        </w:rPr>
        <w:t xml:space="preserve"> of material support and resources to a designated foreign terrorist organization?</w:t>
      </w:r>
    </w:p>
    <w:p w14:paraId="308CBC6C" w14:textId="07915D94" w:rsidR="003B3853" w:rsidRDefault="00B624D7">
      <w:pPr>
        <w:pStyle w:val="ImageCaption"/>
        <w:ind w:left="360" w:hanging="360"/>
      </w:pPr>
      <w:r>
        <w:t>6</w:t>
      </w:r>
      <w:ins w:id="263" w:author="Author">
        <w:r w:rsidR="00D32867" w:rsidRPr="007C77DD">
          <w:t xml:space="preserve">.  </w:t>
        </w:r>
        <w:r w:rsidR="00CB2ED2" w:rsidRPr="007C77DD">
          <w:t xml:space="preserve"> </w:t>
        </w:r>
        <w:del w:id="264" w:author="Author">
          <w:r w:rsidR="00377C2B" w:rsidRPr="007C77DD" w:rsidDel="00886C53">
            <w:delText>Does</w:delText>
          </w:r>
        </w:del>
        <w:r w:rsidR="00886C53" w:rsidRPr="007C77DD">
          <w:t>Did</w:t>
        </w:r>
        <w:r w:rsidR="00377C2B" w:rsidRPr="007C77DD">
          <w:t xml:space="preserve"> Google </w:t>
        </w:r>
        <w:r w:rsidR="00705E0A" w:rsidRPr="007C77DD">
          <w:t>provide</w:t>
        </w:r>
        <w:del w:id="265" w:author="Author">
          <w:r w:rsidR="00705E0A" w:rsidRPr="007C77DD" w:rsidDel="00886C53">
            <w:delText>d</w:delText>
          </w:r>
        </w:del>
        <w:r w:rsidR="00705E0A" w:rsidRPr="007C77DD">
          <w:t xml:space="preserve"> goods, funds or services to ISIS which violates the terrorism sanctions regulations issued pursuant to the International Emergency Economic Powers Act (‘‘IEEPA’’)</w:t>
        </w:r>
        <w:del w:id="266" w:author="Author">
          <w:r w:rsidR="00705E0A" w:rsidRPr="007C77DD" w:rsidDel="00BB13D3">
            <w:delText>,50 U.S.C. §§ 1701-1707, 31 C.F.R.Part 594. Id. at ¶ 592</w:delText>
          </w:r>
        </w:del>
        <w:r w:rsidR="00BB13D3" w:rsidRPr="007C77DD">
          <w:rPr>
            <w:rStyle w:val="FootnoteReference"/>
          </w:rPr>
          <w:footnoteReference w:id="14"/>
        </w:r>
        <w:r w:rsidR="00E03E0A" w:rsidRPr="007C77DD">
          <w:t xml:space="preserve"> and Global Terrorism Sanctions Regulations</w:t>
        </w:r>
        <w:r w:rsidR="00BB4A86" w:rsidRPr="007C77DD">
          <w:t xml:space="preserve"> </w:t>
        </w:r>
        <w:r w:rsidR="00563C95" w:rsidRPr="007C77DD">
          <w:rPr>
            <w:rStyle w:val="FootnoteReference"/>
          </w:rPr>
          <w:footnoteReference w:id="15"/>
        </w:r>
        <w:r w:rsidR="00514726" w:rsidRPr="007C77DD">
          <w:t>?</w:t>
        </w:r>
      </w:ins>
    </w:p>
    <w:p w14:paraId="6EBFB913" w14:textId="376391D9" w:rsidR="00172812" w:rsidRPr="005E5627" w:rsidRDefault="005E5627" w:rsidP="00342AD8">
      <w:r>
        <w:t xml:space="preserve">Google contends </w:t>
      </w:r>
      <w:r w:rsidR="00D63060">
        <w:t>“</w:t>
      </w:r>
      <w:r>
        <w:t xml:space="preserve">that </w:t>
      </w:r>
      <w:r w:rsidR="00342AD8">
        <w:t>Section 230 of the Communications Decency Act of 1996</w:t>
      </w:r>
      <w:r w:rsidR="00841643">
        <w:t xml:space="preserve"> </w:t>
      </w:r>
      <w:r w:rsidR="00342AD8">
        <w:t>(‘‘CDA’’), 47 U.S.C. § 230(c)(1)</w:t>
      </w:r>
      <w:r w:rsidR="002E489A">
        <w:rPr>
          <w:rStyle w:val="FootnoteReference"/>
        </w:rPr>
        <w:footnoteReference w:id="16"/>
      </w:r>
      <w:r w:rsidR="00342AD8">
        <w:t>, bars any</w:t>
      </w:r>
      <w:r w:rsidR="00841643">
        <w:t xml:space="preserve"> </w:t>
      </w:r>
      <w:r w:rsidR="00342AD8">
        <w:t>claim that seeks to hold an online service</w:t>
      </w:r>
      <w:r w:rsidR="00841643">
        <w:t xml:space="preserve"> </w:t>
      </w:r>
      <w:r w:rsidR="00342AD8">
        <w:t>provider liable for injuries allegedly resulting</w:t>
      </w:r>
      <w:r w:rsidR="00841643">
        <w:t xml:space="preserve"> </w:t>
      </w:r>
      <w:r w:rsidR="00342AD8">
        <w:t>from its hosting of third-party material.</w:t>
      </w:r>
      <w:r w:rsidR="00841643">
        <w:t xml:space="preserve"> </w:t>
      </w:r>
      <w:r w:rsidR="00342AD8">
        <w:t xml:space="preserve">It also argues that </w:t>
      </w:r>
      <w:proofErr w:type="gramStart"/>
      <w:r w:rsidR="00342AD8">
        <w:t>all of</w:t>
      </w:r>
      <w:proofErr w:type="gramEnd"/>
      <w:r w:rsidR="00342AD8">
        <w:t xml:space="preserve"> </w:t>
      </w:r>
      <w:r w:rsidR="0050139C">
        <w:t xml:space="preserve">the </w:t>
      </w:r>
      <w:r w:rsidR="00D27234">
        <w:t>p</w:t>
      </w:r>
      <w:r w:rsidR="00342AD8">
        <w:t>laintiffs’</w:t>
      </w:r>
      <w:r w:rsidR="00841643">
        <w:t xml:space="preserve"> </w:t>
      </w:r>
      <w:r w:rsidR="00342AD8">
        <w:t>claims are insufficiently pleaded.</w:t>
      </w:r>
      <w:r w:rsidR="00154C52">
        <w:t>”</w:t>
      </w:r>
      <w:r w:rsidR="00154C52">
        <w:rPr>
          <w:rStyle w:val="FootnoteReference"/>
        </w:rPr>
        <w:footnoteReference w:id="17"/>
      </w:r>
    </w:p>
    <w:p w14:paraId="6D1413B3" w14:textId="12C1EE2B" w:rsidR="00615E4F" w:rsidRDefault="00615E4F" w:rsidP="00ED0F8F">
      <w:pPr>
        <w:pStyle w:val="Heading2"/>
        <w:spacing w:line="240" w:lineRule="auto"/>
        <w:ind w:right="-180"/>
      </w:pPr>
      <w:bookmarkStart w:id="275" w:name="_Section_230_of"/>
      <w:bookmarkStart w:id="276" w:name="_Toc129994479"/>
      <w:bookmarkStart w:id="277" w:name="_Toc130071463"/>
      <w:bookmarkEnd w:id="275"/>
      <w:r>
        <w:lastRenderedPageBreak/>
        <w:t>Section</w:t>
      </w:r>
      <w:r w:rsidR="00F620FF">
        <w:t xml:space="preserve"> 230 of the Communications Decency Act (CDA) of 1996</w:t>
      </w:r>
      <w:r w:rsidR="00D57B8D">
        <w:t>:</w:t>
      </w:r>
      <w:r w:rsidR="00D57B8D">
        <w:br/>
      </w:r>
      <w:r w:rsidR="00ED0F8F">
        <w:t>An Overview</w:t>
      </w:r>
      <w:bookmarkEnd w:id="276"/>
      <w:bookmarkEnd w:id="277"/>
    </w:p>
    <w:p w14:paraId="12E6FF46" w14:textId="3D762B81" w:rsidR="0042264D" w:rsidRPr="00BE73AD" w:rsidDel="00B077F8" w:rsidRDefault="00DF4B54">
      <w:pPr>
        <w:rPr>
          <w:ins w:id="278" w:author="Author"/>
          <w:del w:id="279" w:author="Author"/>
          <w:rFonts w:eastAsia="Times New Roman"/>
          <w:color w:val="000000"/>
        </w:rPr>
        <w:pPrChange w:id="280" w:author="Author">
          <w:pPr>
            <w:shd w:val="clear" w:color="auto" w:fill="FFFFFF"/>
            <w:spacing w:line="240" w:lineRule="auto"/>
          </w:pPr>
        </w:pPrChange>
      </w:pPr>
      <w:r>
        <w:t>Section 230 of</w:t>
      </w:r>
      <w:r w:rsidR="00A536AB">
        <w:t xml:space="preserve"> the</w:t>
      </w:r>
      <w:r>
        <w:t xml:space="preserve"> Communications Decency Act (CDA)</w:t>
      </w:r>
      <w:ins w:id="281" w:author="Author">
        <w:r w:rsidR="003D46A8">
          <w:t>, hereafter known as “Section 230”,</w:t>
        </w:r>
      </w:ins>
      <w:r>
        <w:t xml:space="preserve"> has been</w:t>
      </w:r>
      <w:r w:rsidR="00B95811">
        <w:t xml:space="preserve"> in the news </w:t>
      </w:r>
      <w:r>
        <w:t>for more than one reason</w:t>
      </w:r>
      <w:r w:rsidR="00B95811">
        <w:t>. C</w:t>
      </w:r>
      <w:r>
        <w:t>ritics argue that it is</w:t>
      </w:r>
      <w:r w:rsidR="00AC5410">
        <w:t xml:space="preserve"> both</w:t>
      </w:r>
      <w:r>
        <w:t xml:space="preserve"> a boon </w:t>
      </w:r>
      <w:r w:rsidR="00AC5410">
        <w:t>and</w:t>
      </w:r>
      <w:r>
        <w:t xml:space="preserve"> bane to </w:t>
      </w:r>
      <w:ins w:id="282" w:author="Author">
        <w:del w:id="283" w:author="Author">
          <w:r w:rsidR="00233555" w:rsidDel="0016551F">
            <w:delText xml:space="preserve">the </w:delText>
          </w:r>
        </w:del>
        <w:r w:rsidR="00BE73AD">
          <w:rPr>
            <w:rFonts w:eastAsia="Times New Roman"/>
            <w:color w:val="000000"/>
          </w:rPr>
          <w:t>i</w:t>
        </w:r>
        <w:del w:id="284" w:author="Author">
          <w:r w:rsidR="0042264D" w:rsidRPr="00BE73AD" w:rsidDel="00BE73AD">
            <w:rPr>
              <w:rFonts w:eastAsia="Times New Roman"/>
              <w:color w:val="000000"/>
              <w:rPrChange w:id="285" w:author="Author">
                <w:rPr>
                  <w:rFonts w:eastAsia="Times New Roman"/>
                  <w:b/>
                  <w:bCs/>
                  <w:color w:val="000000"/>
                </w:rPr>
              </w:rPrChange>
            </w:rPr>
            <w:delText>I</w:delText>
          </w:r>
        </w:del>
        <w:r w:rsidR="0042264D" w:rsidRPr="00BE73AD">
          <w:rPr>
            <w:rFonts w:eastAsia="Times New Roman"/>
            <w:color w:val="000000"/>
            <w:rPrChange w:id="286" w:author="Author">
              <w:rPr>
                <w:rFonts w:eastAsia="Times New Roman"/>
                <w:b/>
                <w:bCs/>
                <w:color w:val="000000"/>
              </w:rPr>
            </w:rPrChange>
          </w:rPr>
          <w:t>nteractive computer service</w:t>
        </w:r>
        <w:r w:rsidR="00D417A9" w:rsidRPr="00BE73AD">
          <w:rPr>
            <w:rFonts w:eastAsia="Times New Roman"/>
            <w:color w:val="000000"/>
            <w:rPrChange w:id="287" w:author="Author">
              <w:rPr>
                <w:rFonts w:eastAsia="Times New Roman"/>
                <w:b/>
                <w:bCs/>
                <w:color w:val="000000"/>
              </w:rPr>
            </w:rPrChange>
          </w:rPr>
          <w:t>s</w:t>
        </w:r>
        <w:del w:id="288" w:author="Author">
          <w:r w:rsidR="00233555" w:rsidDel="00B077F8">
            <w:rPr>
              <w:rFonts w:eastAsia="Times New Roman"/>
              <w:color w:val="000000"/>
            </w:rPr>
            <w:delText xml:space="preserve"> industryp</w:delText>
          </w:r>
        </w:del>
      </w:ins>
    </w:p>
    <w:p w14:paraId="42DBD062" w14:textId="4101D5BD" w:rsidR="0042264D" w:rsidRPr="0042264D" w:rsidDel="007370A1" w:rsidRDefault="0042264D">
      <w:pPr>
        <w:rPr>
          <w:ins w:id="289" w:author="Author"/>
          <w:del w:id="290" w:author="Author"/>
          <w:rFonts w:eastAsia="Times New Roman"/>
          <w:color w:val="000000"/>
        </w:rPr>
        <w:pPrChange w:id="291" w:author="Author">
          <w:pPr>
            <w:shd w:val="clear" w:color="auto" w:fill="FFFFFF"/>
            <w:spacing w:after="0" w:line="240" w:lineRule="auto"/>
          </w:pPr>
        </w:pPrChange>
      </w:pPr>
      <w:ins w:id="292" w:author="Author">
        <w:del w:id="293" w:author="Author">
          <w:r w:rsidRPr="0042264D" w:rsidDel="007370A1">
            <w:rPr>
              <w:rFonts w:eastAsia="Times New Roman"/>
              <w:color w:val="000000"/>
            </w:rPr>
            <w:delText>47 U.S.C.A. § 230 (West)</w:delText>
          </w:r>
        </w:del>
      </w:ins>
    </w:p>
    <w:p w14:paraId="2B3D63F0" w14:textId="77777777" w:rsidR="006A0A28" w:rsidRDefault="00DF4B54" w:rsidP="00A71A0E">
      <w:pPr>
        <w:rPr>
          <w:ins w:id="294" w:author="Author"/>
        </w:rPr>
      </w:pPr>
      <w:del w:id="295" w:author="Author">
        <w:r w:rsidDel="0042264D">
          <w:delText>the online platform</w:delText>
        </w:r>
        <w:r w:rsidDel="00762F01">
          <w:delText xml:space="preserve"> industry</w:delText>
        </w:r>
        <w:r w:rsidR="00971CB7" w:rsidDel="00762F01">
          <w:delText>;</w:delText>
        </w:r>
      </w:del>
      <w:ins w:id="296" w:author="Author">
        <w:r w:rsidR="00762F01">
          <w:t>.</w:t>
        </w:r>
      </w:ins>
      <w:r>
        <w:t xml:space="preserve"> </w:t>
      </w:r>
      <w:ins w:id="297" w:author="Author">
        <w:r w:rsidR="00762F01">
          <w:t>I</w:t>
        </w:r>
      </w:ins>
      <w:del w:id="298" w:author="Author">
        <w:r w:rsidDel="00762F01">
          <w:delText>i</w:delText>
        </w:r>
      </w:del>
      <w:r>
        <w:t xml:space="preserve">t helps </w:t>
      </w:r>
      <w:r w:rsidR="00A174EB">
        <w:t>the industry</w:t>
      </w:r>
      <w:r w:rsidR="00A536AB">
        <w:t>:</w:t>
      </w:r>
      <w:r>
        <w:t xml:space="preserve"> </w:t>
      </w:r>
      <w:r w:rsidR="00971CB7">
        <w:t xml:space="preserve">avoid responsibility for </w:t>
      </w:r>
      <w:r>
        <w:t xml:space="preserve">harmful content </w:t>
      </w:r>
      <w:r w:rsidR="00971CB7">
        <w:t>posted on their platforms,</w:t>
      </w:r>
      <w:r>
        <w:t xml:space="preserve"> protect</w:t>
      </w:r>
      <w:r w:rsidR="00E017A5">
        <w:t xml:space="preserve"> the</w:t>
      </w:r>
      <w:r>
        <w:t xml:space="preserve"> freedom of speech</w:t>
      </w:r>
      <w:r w:rsidR="00E017A5">
        <w:t xml:space="preserve"> of their content creators,</w:t>
      </w:r>
      <w:r>
        <w:t xml:space="preserve"> and encourage innovation</w:t>
      </w:r>
      <w:r w:rsidR="00B94236">
        <w:t xml:space="preserve"> amongst their users</w:t>
      </w:r>
      <w:r>
        <w:t>.</w:t>
      </w:r>
      <w:ins w:id="299" w:author="Author">
        <w:r w:rsidR="00674C85">
          <w:t xml:space="preserve"> </w:t>
        </w:r>
      </w:ins>
    </w:p>
    <w:p w14:paraId="7BA61D41" w14:textId="61FFBE88" w:rsidR="00A71A0E" w:rsidDel="000D0DF7" w:rsidRDefault="00A71A0E" w:rsidP="00A71A0E">
      <w:pPr>
        <w:rPr>
          <w:ins w:id="300" w:author="Author"/>
          <w:del w:id="301" w:author="Author"/>
        </w:rPr>
      </w:pPr>
      <w:ins w:id="302" w:author="Author">
        <w:r>
          <w:t>“The term ‘interactive computer service’ means any information service, system, or access software provider that provides or enables computer access by multiple users to a computer server, including specifically a service or system that provides access to the Internet and such systems operated or services offered by libraries or educational institutions.</w:t>
        </w:r>
        <w:r w:rsidR="006B17ED">
          <w:t>”</w:t>
        </w:r>
        <w:r w:rsidR="009D7768">
          <w:rPr>
            <w:rStyle w:val="FootnoteReference"/>
          </w:rPr>
          <w:footnoteReference w:id="18"/>
        </w:r>
        <w:r w:rsidR="000D0DF7">
          <w:t xml:space="preserve"> </w:t>
        </w:r>
      </w:ins>
    </w:p>
    <w:p w14:paraId="2EBD48C4" w14:textId="25FD3269" w:rsidR="00A71A0E" w:rsidDel="009D7768" w:rsidRDefault="00A71A0E" w:rsidP="00A71A0E">
      <w:pPr>
        <w:rPr>
          <w:ins w:id="305" w:author="Author"/>
          <w:del w:id="306" w:author="Author"/>
        </w:rPr>
      </w:pPr>
    </w:p>
    <w:p w14:paraId="255E516C" w14:textId="66836B1F" w:rsidR="00DF4B54" w:rsidRDefault="00A71A0E" w:rsidP="00A71A0E">
      <w:ins w:id="307" w:author="Author">
        <w:del w:id="308" w:author="Author">
          <w:r w:rsidDel="006B17ED">
            <w:delText>47 U.S.C.A. § 230 (West)</w:delText>
          </w:r>
          <w:r w:rsidR="001B7684" w:rsidDel="000D0DF7">
            <w:delText>Types of online services</w:delText>
          </w:r>
          <w:r w:rsidR="001D0057" w:rsidDel="000D0DF7">
            <w:delText>, “</w:delText>
          </w:r>
          <w:r w:rsidR="001B7684" w:rsidDel="000D0DF7">
            <w:delText xml:space="preserve"> covered under this act</w:delText>
          </w:r>
        </w:del>
        <w:r w:rsidR="000D0DF7">
          <w:t>Examples</w:t>
        </w:r>
        <w:r w:rsidR="001B7684">
          <w:t xml:space="preserve"> includ</w:t>
        </w:r>
        <w:r w:rsidR="000952CE">
          <w:t>e</w:t>
        </w:r>
        <w:r w:rsidR="001E388D">
          <w:t xml:space="preserve">: </w:t>
        </w:r>
        <w:del w:id="309" w:author="Author">
          <w:r w:rsidR="001E388D" w:rsidDel="00372D34">
            <w:delText>websites</w:delText>
          </w:r>
          <w:r w:rsidR="005365FB" w:rsidDel="00372D34">
            <w:delText xml:space="preserve"> which allow</w:delText>
          </w:r>
          <w:r w:rsidR="00816D99" w:rsidDel="00372D34">
            <w:delText xml:space="preserve"> post commenting</w:delText>
          </w:r>
        </w:del>
        <w:r w:rsidR="00372D34">
          <w:t>blogging platforms</w:t>
        </w:r>
        <w:r w:rsidR="00570279">
          <w:t xml:space="preserve"> (Blogger, </w:t>
        </w:r>
        <w:del w:id="310" w:author="Author">
          <w:r w:rsidR="00570279" w:rsidDel="006439EC">
            <w:delText>Wordpress</w:delText>
          </w:r>
        </w:del>
        <w:r w:rsidR="006439EC">
          <w:t>WordPress</w:t>
        </w:r>
        <w:r w:rsidR="00570279">
          <w:t>)</w:t>
        </w:r>
        <w:r w:rsidR="00044286">
          <w:t>, social media</w:t>
        </w:r>
        <w:r w:rsidR="00570279">
          <w:t xml:space="preserve"> (Facebook</w:t>
        </w:r>
        <w:r w:rsidR="00D06EEC">
          <w:t>, Twitter)</w:t>
        </w:r>
        <w:r w:rsidR="00044286">
          <w:t>,</w:t>
        </w:r>
        <w:r w:rsidR="000B1BB3">
          <w:t xml:space="preserve"> </w:t>
        </w:r>
        <w:del w:id="311" w:author="Author">
          <w:r w:rsidR="000B1BB3" w:rsidDel="009A2A65">
            <w:delText>content</w:delText>
          </w:r>
        </w:del>
        <w:r w:rsidR="009A2A65">
          <w:t>media</w:t>
        </w:r>
        <w:r w:rsidR="000B1BB3">
          <w:t xml:space="preserve"> </w:t>
        </w:r>
        <w:r w:rsidR="005A7D7B">
          <w:t xml:space="preserve">creation and </w:t>
        </w:r>
        <w:r w:rsidR="000B1BB3">
          <w:t>sharing platforms</w:t>
        </w:r>
        <w:r w:rsidR="00D06EEC">
          <w:t xml:space="preserve"> (YouTube, Sound</w:t>
        </w:r>
        <w:r w:rsidR="002B50B6">
          <w:t>cloud</w:t>
        </w:r>
        <w:del w:id="312" w:author="Author">
          <w:r w:rsidR="005A7D7B" w:rsidDel="002B50B6">
            <w:delText>, etc..</w:delText>
          </w:r>
        </w:del>
        <w:r w:rsidR="002B50B6">
          <w:t>)</w:t>
        </w:r>
        <w:r w:rsidR="0089270C">
          <w:t xml:space="preserve">, </w:t>
        </w:r>
        <w:r w:rsidR="00486C76">
          <w:t xml:space="preserve">and </w:t>
        </w:r>
        <w:r w:rsidR="0089270C">
          <w:t>file sharing ser</w:t>
        </w:r>
        <w:r w:rsidR="005762ED">
          <w:t>vices (Drop</w:t>
        </w:r>
        <w:r w:rsidR="00486C76">
          <w:t>b</w:t>
        </w:r>
        <w:del w:id="313" w:author="Author">
          <w:r w:rsidR="005762ED" w:rsidDel="00486C76">
            <w:delText>B</w:delText>
          </w:r>
        </w:del>
        <w:r w:rsidR="005762ED">
          <w:t xml:space="preserve">ox, </w:t>
        </w:r>
        <w:r w:rsidR="00A64E03">
          <w:t>Google Drive</w:t>
        </w:r>
        <w:r w:rsidR="00486C76">
          <w:t>)</w:t>
        </w:r>
        <w:del w:id="314" w:author="Author">
          <w:r w:rsidR="005762ED" w:rsidDel="00A64E03">
            <w:delText>G</w:delText>
          </w:r>
        </w:del>
        <w:r w:rsidR="00F314F9">
          <w:t>.</w:t>
        </w:r>
        <w:del w:id="315" w:author="Author">
          <w:r w:rsidR="003B3AB3" w:rsidDel="00F314F9">
            <w:delText>, etc.</w:delText>
          </w:r>
        </w:del>
        <w:r w:rsidR="005A7D7B">
          <w:t xml:space="preserve"> </w:t>
        </w:r>
        <w:r w:rsidR="00C75070">
          <w:t xml:space="preserve">Hereafter, </w:t>
        </w:r>
        <w:r w:rsidR="00193243">
          <w:t>‘interactive computer service</w:t>
        </w:r>
        <w:r w:rsidR="00F75902">
          <w:t>(</w:t>
        </w:r>
        <w:r w:rsidR="00193243">
          <w:t>s</w:t>
        </w:r>
        <w:r w:rsidR="00F75902">
          <w:t>)</w:t>
        </w:r>
        <w:r w:rsidR="00193243">
          <w:t>’ shall be known as ‘platform</w:t>
        </w:r>
        <w:r w:rsidR="00F75902">
          <w:t>(s)’.</w:t>
        </w:r>
        <w:del w:id="316" w:author="Author">
          <w:r w:rsidR="00193243" w:rsidDel="00F75902">
            <w:delText>s’</w:delText>
          </w:r>
          <w:r w:rsidR="000952CE" w:rsidDel="001E388D">
            <w:delText>, but</w:delText>
          </w:r>
          <w:r w:rsidR="001B7684" w:rsidDel="000952CE">
            <w:delText>e: websites</w:delText>
          </w:r>
        </w:del>
      </w:ins>
      <w:r w:rsidR="00DF4B54">
        <w:t xml:space="preserve">  </w:t>
      </w:r>
    </w:p>
    <w:p w14:paraId="0CDC77AF" w14:textId="79230859" w:rsidR="001E06D8" w:rsidRDefault="00DF4B54" w:rsidP="00DF4B54">
      <w:pPr>
        <w:rPr>
          <w:ins w:id="317" w:author="Author"/>
        </w:rPr>
      </w:pPr>
      <w:r>
        <w:t>Section 230(c)(1)</w:t>
      </w:r>
      <w:ins w:id="318" w:author="Author">
        <w:del w:id="319" w:author="Author">
          <w:r w:rsidR="0058641A" w:rsidDel="003E174E">
            <w:rPr>
              <w:rStyle w:val="FootnoteReference"/>
            </w:rPr>
            <w:footnoteReference w:id="19"/>
          </w:r>
        </w:del>
      </w:ins>
      <w:r>
        <w:t xml:space="preserve"> </w:t>
      </w:r>
      <w:del w:id="323" w:author="Author">
        <w:r w:rsidDel="00C4432E">
          <w:delText xml:space="preserve">of Communications Decency Act (CDA) </w:delText>
        </w:r>
        <w:r w:rsidDel="004F1CC9">
          <w:delText>supports the online service providers</w:delText>
        </w:r>
      </w:del>
      <w:ins w:id="324" w:author="Author">
        <w:r w:rsidR="004F1CC9">
          <w:t>protects platforms</w:t>
        </w:r>
        <w:del w:id="325" w:author="Author">
          <w:r w:rsidR="001E3C4C" w:rsidDel="001B134C">
            <w:delText xml:space="preserve"> </w:delText>
          </w:r>
        </w:del>
      </w:ins>
      <w:del w:id="326" w:author="Author">
        <w:r w:rsidDel="001B134C">
          <w:delText xml:space="preserve"> (examples: websites, social media platforms etc.)</w:delText>
        </w:r>
      </w:del>
      <w:r>
        <w:t xml:space="preserve"> from liability </w:t>
      </w:r>
      <w:del w:id="327" w:author="Author">
        <w:r w:rsidDel="002429A8">
          <w:delText>for the</w:delText>
        </w:r>
      </w:del>
      <w:ins w:id="328" w:author="Author">
        <w:r w:rsidR="002429A8">
          <w:t>stemming from</w:t>
        </w:r>
      </w:ins>
      <w:r>
        <w:t xml:space="preserve"> content posted by any third-party users</w:t>
      </w:r>
      <w:ins w:id="329" w:author="Author">
        <w:r w:rsidR="00370E61">
          <w:t>.</w:t>
        </w:r>
      </w:ins>
      <w:del w:id="330" w:author="Author">
        <w:r w:rsidDel="000F63F5">
          <w:delText xml:space="preserve"> implying that the online p</w:delText>
        </w:r>
      </w:del>
      <w:ins w:id="331" w:author="Author">
        <w:r w:rsidR="000F63F5">
          <w:t xml:space="preserve"> </w:t>
        </w:r>
      </w:ins>
    </w:p>
    <w:p w14:paraId="26BA2CC8" w14:textId="44A88D61" w:rsidR="00996090" w:rsidRPr="003E174E" w:rsidRDefault="00B967DD">
      <w:pPr>
        <w:pStyle w:val="PullQuote"/>
        <w:rPr>
          <w:ins w:id="332" w:author="Author"/>
        </w:rPr>
        <w:pPrChange w:id="333" w:author="Author">
          <w:pPr/>
        </w:pPrChange>
      </w:pPr>
      <w:del w:id="334" w:author="Author">
        <w:r w:rsidRPr="001766AE" w:rsidDel="00FE1A73">
          <w:rPr>
            <w:rStyle w:val="Heading4Char"/>
            <w:rPrChange w:id="335" w:author="Author">
              <w:rPr/>
            </w:rPrChange>
          </w:rPr>
          <w:delText>eu</w:delText>
        </w:r>
      </w:del>
      <w:ins w:id="336" w:author="Author">
        <w:r w:rsidR="00FE1A73" w:rsidRPr="001766AE">
          <w:rPr>
            <w:rStyle w:val="Heading4Char"/>
            <w:rPrChange w:id="337" w:author="Author">
              <w:rPr/>
            </w:rPrChange>
          </w:rPr>
          <w:t>S</w:t>
        </w:r>
        <w:r w:rsidR="00A962F0" w:rsidRPr="001766AE">
          <w:rPr>
            <w:rStyle w:val="Heading4Char"/>
            <w:rPrChange w:id="338" w:author="Author">
              <w:rPr/>
            </w:rPrChange>
          </w:rPr>
          <w:t>ection 230(c)(1)</w:t>
        </w:r>
        <w:r w:rsidR="00A962F0">
          <w:t xml:space="preserve"> - </w:t>
        </w:r>
      </w:ins>
      <w:del w:id="339" w:author="Author">
        <w:r w:rsidR="0031601E" w:rsidRPr="0031601E" w:rsidDel="007A7207">
          <w:delText xml:space="preserve"> </w:delText>
        </w:r>
      </w:del>
      <w:ins w:id="340" w:author="Author">
        <w:r w:rsidR="0020714F">
          <w:t>“</w:t>
        </w:r>
        <w:r w:rsidR="0020714F" w:rsidRPr="0020714F">
          <w:t>No provider or user of an interactive computer service shall be treated as the publisher or speaker of any information provided by another information content provider.</w:t>
        </w:r>
        <w:r w:rsidR="0020714F">
          <w:t>”</w:t>
        </w:r>
        <w:r w:rsidR="007A7207">
          <w:rPr>
            <w:rStyle w:val="FootnoteReference"/>
          </w:rPr>
          <w:footnoteReference w:id="20"/>
        </w:r>
      </w:ins>
      <w:del w:id="342" w:author="Author">
        <w:r w:rsidR="003E174E" w:rsidRPr="003E174E" w:rsidDel="00577E88">
          <w:delText xml:space="preserve"> </w:delText>
        </w:r>
      </w:del>
      <w:ins w:id="343" w:author="Author">
        <w:del w:id="344" w:author="Author">
          <w:r w:rsidR="003E174E" w:rsidDel="007A7207">
            <w:rPr>
              <w:rStyle w:val="FootnoteReference"/>
            </w:rPr>
            <w:footnoteReference w:id="21"/>
          </w:r>
        </w:del>
      </w:ins>
    </w:p>
    <w:p w14:paraId="696A77E9" w14:textId="77777777" w:rsidR="00EF79B7" w:rsidRDefault="000F63F5" w:rsidP="00DF4B54">
      <w:pPr>
        <w:rPr>
          <w:ins w:id="349" w:author="Author"/>
        </w:rPr>
      </w:pPr>
      <w:ins w:id="350" w:author="Author">
        <w:r>
          <w:t>This</w:t>
        </w:r>
        <w:r w:rsidR="00286169">
          <w:t xml:space="preserve"> implies p</w:t>
        </w:r>
      </w:ins>
      <w:r w:rsidR="00DF4B54">
        <w:t>latforms are not responsible for any</w:t>
      </w:r>
      <w:del w:id="351" w:author="Author">
        <w:r w:rsidR="00DF4B54" w:rsidDel="00A6495E">
          <w:delText xml:space="preserve"> content that the users create or post</w:delText>
        </w:r>
      </w:del>
      <w:ins w:id="352" w:author="Author">
        <w:r w:rsidR="00A6495E">
          <w:t xml:space="preserve"> user-generated </w:t>
        </w:r>
        <w:r w:rsidR="00577DD7">
          <w:t>or user-posted</w:t>
        </w:r>
        <w:r w:rsidR="001E5BC8">
          <w:t xml:space="preserve"> content.</w:t>
        </w:r>
        <w:del w:id="353" w:author="Author">
          <w:r w:rsidR="00A6495E" w:rsidDel="00577DD7">
            <w:delText>and user-posted</w:delText>
          </w:r>
        </w:del>
      </w:ins>
      <w:r w:rsidR="00DF4B54">
        <w:t xml:space="preserve"> </w:t>
      </w:r>
      <w:del w:id="354" w:author="Author">
        <w:r w:rsidR="00DF4B54" w:rsidDel="00230DAB">
          <w:delText>and is</w:delText>
        </w:r>
      </w:del>
      <w:ins w:id="355" w:author="Author">
        <w:del w:id="356" w:author="Author">
          <w:r w:rsidR="00230DAB" w:rsidDel="002554CF">
            <w:delText>The</w:delText>
          </w:r>
        </w:del>
        <w:r w:rsidR="002554CF">
          <w:t>Platforms consider this protection</w:t>
        </w:r>
        <w:del w:id="357" w:author="Author">
          <w:r w:rsidR="00230DAB" w:rsidDel="00332CF6">
            <w:delText xml:space="preserve"> </w:delText>
          </w:r>
          <w:r w:rsidR="00230DAB" w:rsidDel="005F03C1">
            <w:delText xml:space="preserve">industry deems </w:delText>
          </w:r>
          <w:r w:rsidR="00CA597B" w:rsidDel="005F03C1">
            <w:delText>this</w:delText>
          </w:r>
          <w:r w:rsidR="005F03C1" w:rsidDel="002554CF">
            <w:delText>platforms deem this</w:delText>
          </w:r>
          <w:r w:rsidR="00230DAB" w:rsidDel="00CA597B">
            <w:delText>it</w:delText>
          </w:r>
        </w:del>
      </w:ins>
      <w:r w:rsidR="00DF4B54">
        <w:t xml:space="preserve"> essential for the</w:t>
      </w:r>
      <w:del w:id="358" w:author="Author">
        <w:r w:rsidR="00DF4B54" w:rsidDel="00C73938">
          <w:delText xml:space="preserve"> growth and development of the online platforms</w:delText>
        </w:r>
      </w:del>
      <w:ins w:id="359" w:author="Author">
        <w:r w:rsidR="00C73938">
          <w:t>ir growth and development</w:t>
        </w:r>
      </w:ins>
      <w:r w:rsidR="00DF4B54">
        <w:t>.</w:t>
      </w:r>
      <w:ins w:id="360" w:author="Author">
        <w:r w:rsidR="00607758">
          <w:t xml:space="preserve"> </w:t>
        </w:r>
      </w:ins>
    </w:p>
    <w:p w14:paraId="66C492C2" w14:textId="11860DC5" w:rsidR="00775B81" w:rsidRDefault="00764031" w:rsidP="00DF4B54">
      <w:pPr>
        <w:rPr>
          <w:ins w:id="361" w:author="Author"/>
        </w:rPr>
      </w:pPr>
      <w:ins w:id="362" w:author="Author">
        <w:r>
          <w:t xml:space="preserve">Section 230(c)(2) </w:t>
        </w:r>
        <w:del w:id="363" w:author="Author">
          <w:r w:rsidR="00B67E61" w:rsidDel="0084647A">
            <w:delText xml:space="preserve">This provision </w:delText>
          </w:r>
          <w:r w:rsidR="00E22E64" w:rsidDel="0084647A">
            <w:delText>implies</w:delText>
          </w:r>
          <w:r w:rsidR="00B165FD" w:rsidDel="0084647A">
            <w:delText xml:space="preserve"> </w:delText>
          </w:r>
        </w:del>
      </w:ins>
      <w:del w:id="364" w:author="Author">
        <w:r w:rsidR="00DF4B54" w:rsidDel="0084647A">
          <w:delText xml:space="preserve"> The websites </w:delText>
        </w:r>
      </w:del>
      <w:ins w:id="365" w:author="Author">
        <w:del w:id="366" w:author="Author">
          <w:r w:rsidR="00607758" w:rsidDel="0084647A">
            <w:delText xml:space="preserve">Platform </w:delText>
          </w:r>
        </w:del>
      </w:ins>
      <w:del w:id="367" w:author="Author">
        <w:r w:rsidR="00DF4B54" w:rsidDel="0084647A">
          <w:delText>owners are not legally responsible</w:delText>
        </w:r>
      </w:del>
      <w:ins w:id="368" w:author="Author">
        <w:del w:id="369" w:author="Author">
          <w:r w:rsidR="009F5EC3" w:rsidDel="0084647A">
            <w:delText xml:space="preserve">frees platforms </w:delText>
          </w:r>
          <w:r w:rsidR="00504AF2" w:rsidDel="0084647A">
            <w:delText xml:space="preserve"> seems to free</w:delText>
          </w:r>
          <w:r w:rsidR="0084647A" w:rsidDel="00424614">
            <w:delText>indemnifies</w:delText>
          </w:r>
        </w:del>
        <w:r w:rsidR="00424614">
          <w:t>immunizes</w:t>
        </w:r>
        <w:r w:rsidR="00504AF2">
          <w:t xml:space="preserve"> </w:t>
        </w:r>
        <w:r w:rsidR="00872B83">
          <w:t xml:space="preserve">platforms </w:t>
        </w:r>
        <w:r w:rsidR="00504AF2">
          <w:t xml:space="preserve">from </w:t>
        </w:r>
        <w:del w:id="370" w:author="Author">
          <w:r w:rsidR="00504AF2" w:rsidDel="00D1542B">
            <w:delText>legal responsibility</w:delText>
          </w:r>
        </w:del>
      </w:ins>
      <w:del w:id="371" w:author="Author">
        <w:r w:rsidR="00DF4B54" w:rsidDel="00D1542B">
          <w:delText xml:space="preserve"> </w:delText>
        </w:r>
      </w:del>
      <w:ins w:id="372" w:author="Author">
        <w:r w:rsidR="00D1542B">
          <w:t xml:space="preserve">liability </w:t>
        </w:r>
      </w:ins>
      <w:r w:rsidR="00DF4B54">
        <w:t>for any kind of defamation or legal violations</w:t>
      </w:r>
      <w:del w:id="373" w:author="Author">
        <w:r w:rsidR="00DF4B54" w:rsidDel="00872B83">
          <w:delText xml:space="preserve"> that the users of the website commit</w:delText>
        </w:r>
      </w:del>
      <w:ins w:id="374" w:author="Author">
        <w:r w:rsidR="00872B83">
          <w:t xml:space="preserve"> resulting from </w:t>
        </w:r>
        <w:r w:rsidR="00E14D8F">
          <w:t xml:space="preserve">user actions </w:t>
        </w:r>
        <w:del w:id="375" w:author="Author">
          <w:r w:rsidR="00E14D8F" w:rsidDel="000F49B4">
            <w:delText>using</w:delText>
          </w:r>
        </w:del>
        <w:r w:rsidR="000F49B4">
          <w:t>involving</w:t>
        </w:r>
        <w:r w:rsidR="00E14D8F">
          <w:t xml:space="preserve"> their services</w:t>
        </w:r>
        <w:del w:id="376" w:author="Author">
          <w:r w:rsidR="00872B83" w:rsidDel="00E14D8F">
            <w:delText>the use of their services</w:delText>
          </w:r>
        </w:del>
      </w:ins>
      <w:r w:rsidR="00DF4B54">
        <w:t xml:space="preserve">. </w:t>
      </w:r>
      <w:ins w:id="377" w:author="Author">
        <w:r w:rsidR="000C3AF1">
          <w:t xml:space="preserve">Neither are they held liable </w:t>
        </w:r>
        <w:r w:rsidR="00856E55">
          <w:t>for any actions they take</w:t>
        </w:r>
        <w:r w:rsidR="00920F5D">
          <w:t xml:space="preserve"> “in good faith” regarding </w:t>
        </w:r>
        <w:del w:id="378" w:author="Author">
          <w:r w:rsidR="00920F5D" w:rsidDel="00BF0B1B">
            <w:delText>access to content which they consider to be</w:delText>
          </w:r>
        </w:del>
        <w:r w:rsidR="00BF0B1B">
          <w:t xml:space="preserve">content moderation. </w:t>
        </w:r>
      </w:ins>
      <w:del w:id="379" w:author="Author">
        <w:r w:rsidR="00DF4B54" w:rsidDel="00BF0B1B">
          <w:delText xml:space="preserve">The owners are also responsible to remove the content they find offensive or inappropriate. </w:delText>
        </w:r>
      </w:del>
    </w:p>
    <w:p w14:paraId="39A746E0" w14:textId="114496D6" w:rsidR="00B0343C" w:rsidDel="00830705" w:rsidRDefault="00830705">
      <w:pPr>
        <w:pStyle w:val="PullQuote"/>
        <w:rPr>
          <w:ins w:id="380" w:author="Author"/>
          <w:del w:id="381" w:author="Author"/>
        </w:rPr>
        <w:pPrChange w:id="382" w:author="Author">
          <w:pPr/>
        </w:pPrChange>
      </w:pPr>
      <w:ins w:id="383" w:author="Author">
        <w:r w:rsidRPr="001766AE">
          <w:rPr>
            <w:rStyle w:val="Heading4Char"/>
            <w:rPrChange w:id="384" w:author="Author">
              <w:rPr/>
            </w:rPrChange>
          </w:rPr>
          <w:lastRenderedPageBreak/>
          <w:t>Section 230(c)(2)</w:t>
        </w:r>
        <w:r>
          <w:t xml:space="preserve"> </w:t>
        </w:r>
        <w:del w:id="385" w:author="Author">
          <w:r w:rsidDel="008568D9">
            <w:delText>-</w:delText>
          </w:r>
        </w:del>
        <w:r w:rsidR="008568D9">
          <w:t>–</w:t>
        </w:r>
        <w:r>
          <w:t xml:space="preserve"> </w:t>
        </w:r>
        <w:r w:rsidR="008568D9">
          <w:t>“</w:t>
        </w:r>
        <w:r w:rsidR="00B0343C">
          <w:t>No provider or user of an interactive computer service shall be held liable on account of</w:t>
        </w:r>
        <w:del w:id="386" w:author="Author">
          <w:r w:rsidR="00B0343C" w:rsidDel="00D9788C">
            <w:delText>--</w:delText>
          </w:r>
        </w:del>
      </w:ins>
    </w:p>
    <w:p w14:paraId="6156D491" w14:textId="2EAA0AEF" w:rsidR="00B0343C" w:rsidDel="00830705" w:rsidRDefault="00830705">
      <w:pPr>
        <w:pStyle w:val="PullQuote"/>
        <w:rPr>
          <w:ins w:id="387" w:author="Author"/>
          <w:del w:id="388" w:author="Author"/>
        </w:rPr>
        <w:pPrChange w:id="389" w:author="Author">
          <w:pPr/>
        </w:pPrChange>
      </w:pPr>
      <w:ins w:id="390" w:author="Author">
        <w:r>
          <w:t xml:space="preserve"> </w:t>
        </w:r>
        <w:r w:rsidR="00B0343C">
          <w:t xml:space="preserve">(A) any action voluntarily taken in good faith to restrict access to or availability of material that the provider or user considers to be obscene, lewd, lascivious, filthy, excessively violent, harassing, or otherwise objectionable, </w:t>
        </w:r>
        <w:proofErr w:type="gramStart"/>
        <w:r w:rsidR="00B0343C">
          <w:t>whether or not</w:t>
        </w:r>
        <w:proofErr w:type="gramEnd"/>
        <w:r w:rsidR="00B0343C">
          <w:t xml:space="preserve"> such material is constitutionally protected; or</w:t>
        </w:r>
      </w:ins>
    </w:p>
    <w:p w14:paraId="5B25ACAB" w14:textId="7CD6DF03" w:rsidR="00B0343C" w:rsidRDefault="00830705">
      <w:pPr>
        <w:pStyle w:val="PullQuote"/>
      </w:pPr>
      <w:ins w:id="391" w:author="Author">
        <w:r>
          <w:t xml:space="preserve"> </w:t>
        </w:r>
        <w:r w:rsidR="00B0343C">
          <w:t>(B) any action taken to enable or make available to information content providers or others the technical means to restrict access to material described in paragraph (1).</w:t>
        </w:r>
        <w:r w:rsidR="008568D9">
          <w:t>”</w:t>
        </w:r>
        <w:r w:rsidR="008568D9">
          <w:rPr>
            <w:rStyle w:val="FootnoteReference"/>
          </w:rPr>
          <w:footnoteReference w:id="22"/>
        </w:r>
      </w:ins>
    </w:p>
    <w:p w14:paraId="0656D268" w14:textId="7ECB3531" w:rsidR="00377C9A" w:rsidRDefault="004F4AE0" w:rsidP="000A0D7D">
      <w:r>
        <w:t xml:space="preserve">Google believes </w:t>
      </w:r>
      <w:r w:rsidR="00C66411">
        <w:t>Section 230</w:t>
      </w:r>
      <w:r w:rsidR="0083186E">
        <w:t xml:space="preserve">(c)(1)(2) </w:t>
      </w:r>
      <w:r w:rsidR="00145867">
        <w:t>frees them from liability in the Gonzalez case.</w:t>
      </w:r>
    </w:p>
    <w:p w14:paraId="5D78E694" w14:textId="75B69B35" w:rsidR="00FB1E0A" w:rsidRDefault="00AD0D23" w:rsidP="000922C2">
      <w:r>
        <w:t>However, the</w:t>
      </w:r>
      <w:r w:rsidR="00801BFE">
        <w:t xml:space="preserve"> plaintiffs</w:t>
      </w:r>
      <w:r w:rsidR="00BE22D1">
        <w:t xml:space="preserve"> believe that </w:t>
      </w:r>
      <w:r w:rsidR="00CA2C82">
        <w:t>Google’s actions</w:t>
      </w:r>
      <w:r w:rsidR="00DA1338">
        <w:t xml:space="preserve"> weighed against </w:t>
      </w:r>
      <w:r w:rsidR="00234985">
        <w:t>the Antiterrorism Act [</w:t>
      </w:r>
      <w:r w:rsidR="00800E15" w:rsidRPr="00800E15">
        <w:t>18 U.S.C.A § 2333</w:t>
      </w:r>
      <w:r w:rsidR="00800E15">
        <w:t>]</w:t>
      </w:r>
      <w:r w:rsidR="00CB146F">
        <w:t xml:space="preserve">, </w:t>
      </w:r>
      <w:r w:rsidR="00700603">
        <w:t>Federal Criminal Statute</w:t>
      </w:r>
      <w:r w:rsidR="00CB1A3D">
        <w:t>s</w:t>
      </w:r>
      <w:r w:rsidR="00700603">
        <w:t xml:space="preserve"> </w:t>
      </w:r>
      <w:r w:rsidR="00700603">
        <w:rPr>
          <w:rStyle w:val="normaltextrun"/>
          <w:rFonts w:ascii="Bookman Old Style" w:hAnsi="Bookman Old Style"/>
          <w:color w:val="000000"/>
          <w:bdr w:val="none" w:sz="0" w:space="0" w:color="auto" w:frame="1"/>
        </w:rPr>
        <w:t>18 U.S.C. § 2339A</w:t>
      </w:r>
      <w:r w:rsidR="001B68A9">
        <w:rPr>
          <w:rStyle w:val="normaltextrun"/>
          <w:rFonts w:ascii="Bookman Old Style" w:hAnsi="Bookman Old Style"/>
          <w:color w:val="000000"/>
          <w:bdr w:val="none" w:sz="0" w:space="0" w:color="auto" w:frame="1"/>
        </w:rPr>
        <w:t>, §</w:t>
      </w:r>
      <w:r w:rsidR="003B4E4C">
        <w:rPr>
          <w:rStyle w:val="normaltextrun"/>
          <w:rFonts w:ascii="Bookman Old Style" w:hAnsi="Bookman Old Style"/>
          <w:color w:val="000000"/>
          <w:bdr w:val="none" w:sz="0" w:space="0" w:color="auto" w:frame="1"/>
        </w:rPr>
        <w:t xml:space="preserve"> </w:t>
      </w:r>
      <w:r w:rsidR="00C67D12">
        <w:rPr>
          <w:rStyle w:val="normaltextrun"/>
          <w:rFonts w:ascii="Bookman Old Style" w:hAnsi="Bookman Old Style"/>
          <w:color w:val="000000"/>
          <w:bdr w:val="none" w:sz="0" w:space="0" w:color="auto" w:frame="1"/>
        </w:rPr>
        <w:t>2339B</w:t>
      </w:r>
      <w:r w:rsidR="00934750">
        <w:rPr>
          <w:rStyle w:val="normaltextrun"/>
          <w:rFonts w:ascii="Bookman Old Style" w:hAnsi="Bookman Old Style"/>
          <w:color w:val="000000"/>
          <w:bdr w:val="none" w:sz="0" w:space="0" w:color="auto" w:frame="1"/>
        </w:rPr>
        <w:t>(a)(1)</w:t>
      </w:r>
      <w:r w:rsidR="000E1971">
        <w:rPr>
          <w:rStyle w:val="normaltextrun"/>
          <w:rFonts w:ascii="Bookman Old Style" w:hAnsi="Bookman Old Style"/>
          <w:color w:val="000000"/>
          <w:bdr w:val="none" w:sz="0" w:space="0" w:color="auto" w:frame="1"/>
        </w:rPr>
        <w:t xml:space="preserve">, </w:t>
      </w:r>
      <w:r w:rsidR="00AF1C37">
        <w:rPr>
          <w:rStyle w:val="normaltextrun"/>
          <w:rFonts w:ascii="Bookman Old Style" w:hAnsi="Bookman Old Style"/>
          <w:color w:val="000000"/>
          <w:bdr w:val="none" w:sz="0" w:space="0" w:color="auto" w:frame="1"/>
        </w:rPr>
        <w:br/>
      </w:r>
      <w:r w:rsidR="003B4E4C">
        <w:rPr>
          <w:rStyle w:val="normaltextrun"/>
          <w:rFonts w:ascii="Bookman Old Style" w:hAnsi="Bookman Old Style"/>
          <w:color w:val="000000"/>
          <w:bdr w:val="none" w:sz="0" w:space="0" w:color="auto" w:frame="1"/>
        </w:rPr>
        <w:t>§ 233</w:t>
      </w:r>
      <w:r w:rsidR="00BF19E9">
        <w:rPr>
          <w:rStyle w:val="normaltextrun"/>
          <w:rFonts w:ascii="Bookman Old Style" w:hAnsi="Bookman Old Style"/>
          <w:color w:val="000000"/>
          <w:bdr w:val="none" w:sz="0" w:space="0" w:color="auto" w:frame="1"/>
        </w:rPr>
        <w:t>9</w:t>
      </w:r>
      <w:r w:rsidR="008B6DD9">
        <w:rPr>
          <w:rStyle w:val="normaltextrun"/>
          <w:rFonts w:ascii="Bookman Old Style" w:hAnsi="Bookman Old Style"/>
          <w:color w:val="000000"/>
          <w:bdr w:val="none" w:sz="0" w:space="0" w:color="auto" w:frame="1"/>
        </w:rPr>
        <w:t>C(c)</w:t>
      </w:r>
      <w:r w:rsidR="00CF360C">
        <w:rPr>
          <w:rStyle w:val="normaltextrun"/>
          <w:rFonts w:ascii="Bookman Old Style" w:hAnsi="Bookman Old Style"/>
          <w:color w:val="000000"/>
          <w:bdr w:val="none" w:sz="0" w:space="0" w:color="auto" w:frame="1"/>
        </w:rPr>
        <w:t>,</w:t>
      </w:r>
      <w:r w:rsidR="002D40D6">
        <w:rPr>
          <w:rStyle w:val="normaltextrun"/>
          <w:rFonts w:ascii="Bookman Old Style" w:hAnsi="Bookman Old Style"/>
          <w:color w:val="000000"/>
          <w:bdr w:val="none" w:sz="0" w:space="0" w:color="auto" w:frame="1"/>
        </w:rPr>
        <w:t xml:space="preserve"> </w:t>
      </w:r>
      <w:r w:rsidR="00377797">
        <w:t>Federal Global Terrorism Sanctions Regulations</w:t>
      </w:r>
      <w:r w:rsidR="00D31FA6">
        <w:t xml:space="preserve"> [</w:t>
      </w:r>
      <w:ins w:id="393" w:author="Author">
        <w:r w:rsidR="00085145">
          <w:t xml:space="preserve">31 CFR </w:t>
        </w:r>
        <w:proofErr w:type="spellStart"/>
        <w:r w:rsidR="00085145">
          <w:t>Subt</w:t>
        </w:r>
        <w:proofErr w:type="spellEnd"/>
        <w:r w:rsidR="00085145">
          <w:t>. B, Ch. V, Pt. 594</w:t>
        </w:r>
      </w:ins>
      <w:r w:rsidR="00D31FA6">
        <w:t>]</w:t>
      </w:r>
      <w:r w:rsidR="00B675F4">
        <w:t xml:space="preserve">, </w:t>
      </w:r>
      <w:r w:rsidR="00350A22">
        <w:t>and the</w:t>
      </w:r>
      <w:r w:rsidR="00500B51">
        <w:t xml:space="preserve"> International Emergency Economic Powers Act </w:t>
      </w:r>
      <w:r w:rsidR="005736EE">
        <w:t>(IEEPA)</w:t>
      </w:r>
      <w:r w:rsidR="001C2689">
        <w:t xml:space="preserve"> [</w:t>
      </w:r>
      <w:ins w:id="394" w:author="Author">
        <w:r w:rsidR="001C2689" w:rsidRPr="00705E0A">
          <w:t>50 U.S.C. §§ 1701-1707</w:t>
        </w:r>
      </w:ins>
      <w:r w:rsidR="001C2689">
        <w:t>]</w:t>
      </w:r>
      <w:r w:rsidR="00CB146F">
        <w:rPr>
          <w:rStyle w:val="normaltextrun"/>
          <w:rFonts w:ascii="Bookman Old Style" w:hAnsi="Bookman Old Style"/>
          <w:color w:val="000000"/>
          <w:bdr w:val="none" w:sz="0" w:space="0" w:color="auto" w:frame="1"/>
        </w:rPr>
        <w:t xml:space="preserve"> </w:t>
      </w:r>
      <w:r w:rsidR="00080C76">
        <w:t>are</w:t>
      </w:r>
      <w:r w:rsidR="00193BB1">
        <w:t xml:space="preserve"> sufficient</w:t>
      </w:r>
      <w:r w:rsidR="00CA2C82">
        <w:t xml:space="preserve"> merit for suit</w:t>
      </w:r>
      <w:r w:rsidR="005F6A05">
        <w:t>.</w:t>
      </w:r>
      <w:r w:rsidR="000B5C41">
        <w:t xml:space="preserve"> </w:t>
      </w:r>
    </w:p>
    <w:p w14:paraId="3B2BB916" w14:textId="2439EE55" w:rsidR="005F399C" w:rsidRDefault="000B5C41" w:rsidP="000922C2">
      <w:r w:rsidRPr="00800E15">
        <w:t>18 U.S.C.A § 2333</w:t>
      </w:r>
      <w:r w:rsidR="00265E15">
        <w:t>(a)</w:t>
      </w:r>
      <w:r w:rsidR="00F933E5">
        <w:t xml:space="preserve"> </w:t>
      </w:r>
      <w:r w:rsidR="00F933E5" w:rsidRPr="00F933E5">
        <w:t>provides for a private right of action for damages sustained in an act of international terrorism</w:t>
      </w:r>
      <w:r w:rsidR="00F933E5">
        <w:t>.</w:t>
      </w:r>
    </w:p>
    <w:p w14:paraId="7A21C1C6" w14:textId="668B8402" w:rsidR="00C42262" w:rsidRDefault="000253C1" w:rsidP="00C42262">
      <w:pPr>
        <w:pStyle w:val="PullQuote"/>
      </w:pPr>
      <w:r w:rsidRPr="001766AE">
        <w:rPr>
          <w:rStyle w:val="Heading4Char"/>
          <w:i/>
          <w:iCs/>
        </w:rPr>
        <w:t>18 U.S.C.A § 2333</w:t>
      </w:r>
      <w:r w:rsidR="00A01086" w:rsidRPr="001766AE">
        <w:rPr>
          <w:rStyle w:val="Heading4Char"/>
          <w:i/>
          <w:iCs/>
        </w:rPr>
        <w:t>(a)</w:t>
      </w:r>
      <w:r w:rsidR="00A01086">
        <w:t xml:space="preserve"> </w:t>
      </w:r>
      <w:ins w:id="395" w:author="Author">
        <w:r w:rsidR="00A01086">
          <w:t>–</w:t>
        </w:r>
      </w:ins>
      <w:r w:rsidR="00A01086" w:rsidRPr="00114032">
        <w:t xml:space="preserve"> </w:t>
      </w:r>
      <w:r w:rsidR="00114032" w:rsidRPr="00114032">
        <w:t>“Any national of the United States injured in his or her person, property, or business by reason of an act of international terrorism, or his or her estate, survivors, or heirs, may sue therefor in any appropriate district court of the United States and shall recover threefold the damages he or she sustains and the cost of the suit, including attorney’s fees”.</w:t>
      </w:r>
      <w:r w:rsidR="00F933E5">
        <w:rPr>
          <w:rStyle w:val="FootnoteReference"/>
        </w:rPr>
        <w:footnoteReference w:id="23"/>
      </w:r>
    </w:p>
    <w:p w14:paraId="0A2DF814" w14:textId="77777777" w:rsidR="005C49ED" w:rsidRDefault="005C49ED">
      <w:pPr>
        <w:spacing w:after="0" w:line="240" w:lineRule="auto"/>
      </w:pPr>
      <w:r>
        <w:br w:type="page"/>
      </w:r>
    </w:p>
    <w:p w14:paraId="4990B0F3" w14:textId="5C24C888" w:rsidR="000253C1" w:rsidRDefault="00E01512" w:rsidP="00C90BFF">
      <w:r w:rsidRPr="00800E15">
        <w:lastRenderedPageBreak/>
        <w:t>18 U.S.C.A § 2333</w:t>
      </w:r>
      <w:r>
        <w:t>(</w:t>
      </w:r>
      <w:r w:rsidR="00001856">
        <w:t>d</w:t>
      </w:r>
      <w:r>
        <w:t>)</w:t>
      </w:r>
      <w:r w:rsidR="003C022C">
        <w:t xml:space="preserve"> </w:t>
      </w:r>
      <w:r w:rsidR="00B92DDB">
        <w:t>places liability on those</w:t>
      </w:r>
      <w:r w:rsidR="00115F47">
        <w:t xml:space="preserve"> </w:t>
      </w:r>
      <w:r w:rsidR="00115F47" w:rsidRPr="00115F47">
        <w:t>who aid or abet an act of international terrorism by knowingly providing substantial assistance</w:t>
      </w:r>
      <w:r w:rsidR="00693FFA">
        <w:t>.</w:t>
      </w:r>
      <w:r w:rsidR="000253C1">
        <w:t xml:space="preserve"> </w:t>
      </w:r>
    </w:p>
    <w:p w14:paraId="685A45BF" w14:textId="67A4C540" w:rsidR="00C90BFF" w:rsidRDefault="00115F47" w:rsidP="004B0D8E">
      <w:pPr>
        <w:pStyle w:val="PullQuote"/>
      </w:pPr>
      <w:r w:rsidRPr="00115F47">
        <w:t xml:space="preserve"> </w:t>
      </w:r>
      <w:bookmarkStart w:id="397" w:name="S2333d"/>
      <w:r w:rsidR="00A01086" w:rsidRPr="00A11268">
        <w:rPr>
          <w:rStyle w:val="Heading4Char"/>
          <w:i/>
          <w:iCs/>
        </w:rPr>
        <w:t>18 U.S.C.A § 2333(d)</w:t>
      </w:r>
      <w:r w:rsidR="00A01086">
        <w:t xml:space="preserve"> </w:t>
      </w:r>
      <w:bookmarkEnd w:id="397"/>
      <w:ins w:id="398" w:author="Author">
        <w:r w:rsidR="00A01086">
          <w:t>–</w:t>
        </w:r>
      </w:ins>
      <w:r w:rsidR="00A01086">
        <w:t xml:space="preserve"> </w:t>
      </w:r>
      <w:r w:rsidR="00F56CD9" w:rsidRPr="00F56CD9">
        <w:t>“In an action under subsection (a) for an injury arising from an act of international terrorism committed, planned, or authorized by an organization that had been designated as a foreign terrorist organization liability may be asserted as to any person who aids and abets, by knowingly providing substantial assistance, or who conspires with the person who committed such an act of international terrorism”.</w:t>
      </w:r>
      <w:r w:rsidR="0089430C">
        <w:rPr>
          <w:rStyle w:val="FootnoteReference"/>
        </w:rPr>
        <w:footnoteReference w:id="24"/>
      </w:r>
    </w:p>
    <w:p w14:paraId="4CB80562" w14:textId="1A93A286" w:rsidR="004B0D8E" w:rsidRPr="004B0D8E" w:rsidRDefault="004B0D8E" w:rsidP="004B0D8E">
      <w:pPr>
        <w:rPr>
          <w:rStyle w:val="normaltextrun"/>
          <w:color w:val="000000" w:themeColor="text1"/>
        </w:rPr>
      </w:pPr>
      <w:r w:rsidRPr="187567F5">
        <w:rPr>
          <w:rStyle w:val="normaltextrun"/>
          <w:color w:val="000000" w:themeColor="text1"/>
        </w:rPr>
        <w:t>18 U.S.C. § 2339A prohibits the provision of ‘‘material support or resources’’ to terrorists in the form of personnel, services, and equipment.</w:t>
      </w:r>
    </w:p>
    <w:p w14:paraId="13317267" w14:textId="29DA80B5" w:rsidR="00014D2A" w:rsidRDefault="000A6976" w:rsidP="001766AE">
      <w:pPr>
        <w:pStyle w:val="PullQuote"/>
      </w:pPr>
      <w:bookmarkStart w:id="402" w:name="S2339A"/>
      <w:r w:rsidRPr="00A11268">
        <w:rPr>
          <w:rStyle w:val="Heading4Char"/>
          <w:i/>
          <w:iCs/>
        </w:rPr>
        <w:t>18 U.S.C. § 2339A</w:t>
      </w:r>
      <w:r w:rsidR="00617403">
        <w:t xml:space="preserve"> </w:t>
      </w:r>
      <w:bookmarkEnd w:id="402"/>
      <w:ins w:id="403" w:author="Author">
        <w:r w:rsidR="00617403">
          <w:t>–</w:t>
        </w:r>
      </w:ins>
      <w:r w:rsidRPr="000A6976">
        <w:t xml:space="preserve"> </w:t>
      </w:r>
      <w:r w:rsidR="007F5865">
        <w:t>“</w:t>
      </w:r>
      <w:r w:rsidR="00436107" w:rsidRPr="00436107">
        <w:t xml:space="preserve">Whoever provides material support or resources or conceals or disguises the nature, location, source, or ownership of material support or resources, knowing or intending that they are to be used in preparation for, or in carrying out, a </w:t>
      </w:r>
      <w:r w:rsidR="00BE5066">
        <w:t xml:space="preserve">violation </w:t>
      </w:r>
      <w:r w:rsidR="00436107">
        <w:t>…</w:t>
      </w:r>
      <w:r w:rsidR="00436107" w:rsidRPr="00436107">
        <w:t xml:space="preserve"> or in preparation for, or in carrying out, the concealment of an escape from the commission of any such violation, or attempts or conspires to do such an act, shall be fined under this title</w:t>
      </w:r>
      <w:r w:rsidR="005E7F02">
        <w:t>..</w:t>
      </w:r>
      <w:r w:rsidR="00436107" w:rsidRPr="00436107">
        <w:t>. A violation of this section may be prosecuted in any Federal judicial district in which the underlying offense was committed, or in any other Federal judicial district as provided by law.</w:t>
      </w:r>
      <w:r w:rsidR="007F5865">
        <w:t>”</w:t>
      </w:r>
      <w:r w:rsidR="000F5C43">
        <w:rPr>
          <w:rStyle w:val="FootnoteReference"/>
        </w:rPr>
        <w:footnoteReference w:id="25"/>
      </w:r>
    </w:p>
    <w:p w14:paraId="146E50BD" w14:textId="04EA283D" w:rsidR="001766AE" w:rsidRPr="001766AE" w:rsidRDefault="001766AE" w:rsidP="001766AE">
      <w:pPr>
        <w:rPr>
          <w:rStyle w:val="normaltextrun"/>
        </w:rPr>
      </w:pPr>
      <w:r w:rsidRPr="4D4A45C6">
        <w:rPr>
          <w:rStyle w:val="normaltextrun"/>
        </w:rPr>
        <w:t xml:space="preserve">18 U.S.C. § 2339C(c) prohibits the knowing concealment or disguise of ‘‘the nature, location, source, ownership, or control of any material support or resources, or any funds or proceeds of such funds … knowing or intending that the support or resources are to be provided, or knowing that the support or resources were provided,’’ in violation of 18 U.S.C. § 2339B, or “…by any means, directly or indirectly, unlawfully and willfully provides or collects funds with the intention that such funds be used, or with the knowledge that such funds are to be used, in full or in part, in order to carry out…any other act intended to cause death or serious bodily injury to a </w:t>
      </w:r>
      <w:r w:rsidRPr="4D4A45C6">
        <w:rPr>
          <w:rStyle w:val="normaltextrun"/>
        </w:rPr>
        <w:lastRenderedPageBreak/>
        <w:t>civilian, or to any other person not taking an active part in the hostilities in a situation of armed conflict, when the purpose of such act, by its nature or context, is to intimidate a population, or to compel a government or an international organization to do or to abstain from doing any act.”</w:t>
      </w:r>
    </w:p>
    <w:p w14:paraId="043369F6" w14:textId="77777777" w:rsidR="007726B9" w:rsidRPr="007726B9" w:rsidDel="00B0343C" w:rsidRDefault="007726B9" w:rsidP="007726B9">
      <w:pPr>
        <w:rPr>
          <w:ins w:id="407" w:author="Author"/>
          <w:del w:id="408" w:author="Author"/>
        </w:rPr>
      </w:pPr>
    </w:p>
    <w:p w14:paraId="2E6666F0" w14:textId="3E74AB10" w:rsidR="00DF4B54" w:rsidDel="00A5426D" w:rsidRDefault="00DF4B54" w:rsidP="00E34B33">
      <w:pPr>
        <w:rPr>
          <w:del w:id="409" w:author="Author"/>
        </w:rPr>
      </w:pPr>
      <w:del w:id="410" w:author="Author">
        <w:r w:rsidDel="00BD2FCB">
          <w:delText>Section 230(c)(2) of Communications Decency Act (CDA) supports online platforms from liability of all the content generated by the users for restricting access to or by removing content in “good faith”. All the online platforms are not held responsible for either removing or restricting access to the content users generate even if it is objectionable, as long as the platform is willing to act in “good faith”</w:delText>
        </w:r>
        <w:r w:rsidDel="001B418C">
          <w:delText xml:space="preserve">. </w:delText>
        </w:r>
      </w:del>
    </w:p>
    <w:p w14:paraId="2987E2B3" w14:textId="52772EC7" w:rsidR="00DF4B54" w:rsidDel="001B418C" w:rsidRDefault="00DF4B54" w:rsidP="00E34B33">
      <w:pPr>
        <w:rPr>
          <w:del w:id="411" w:author="Author"/>
        </w:rPr>
      </w:pPr>
    </w:p>
    <w:p w14:paraId="5D10BAE0" w14:textId="383FCC03" w:rsidR="00DF4B54" w:rsidDel="00E64F2C" w:rsidRDefault="00DF4B54" w:rsidP="00E34B33">
      <w:pPr>
        <w:rPr>
          <w:del w:id="412" w:author="Author"/>
        </w:rPr>
      </w:pPr>
      <w:del w:id="413" w:author="Author">
        <w:r w:rsidDel="00E64F2C">
          <w:delText xml:space="preserve">According to Section 230(c)(1), websites such as Google are not subjected to any legal action for the content that is posted by any third-party on their platforms. The plaintiff Gonzales argued that Google should be held liable for being supportive of terrorism by displaying contributing towards the attack since they did not delete objectionable content. However, under Section 230(c)(1) the court held Google to be immune since it did not create the content.  </w:delText>
        </w:r>
      </w:del>
    </w:p>
    <w:p w14:paraId="65DE1903" w14:textId="5CB32A27" w:rsidR="00DF4B54" w:rsidDel="00E64F2C" w:rsidRDefault="00DF4B54" w:rsidP="00E34B33">
      <w:pPr>
        <w:rPr>
          <w:del w:id="414" w:author="Author"/>
        </w:rPr>
      </w:pPr>
      <w:del w:id="415" w:author="Author">
        <w:r w:rsidDel="00E64F2C">
          <w:delText xml:space="preserve">The plaintiff argued that Google was aware of the harmful content that was posted but failed take necessary action to either remove or ban the content. However, the court held that Google's was not liable to remove the content as it was protected by Section 230(c)(2) because it was an editorial decision made in good faith. </w:delText>
        </w:r>
      </w:del>
    </w:p>
    <w:p w14:paraId="147268AD" w14:textId="606509E3" w:rsidR="00DF4B54" w:rsidDel="00E64F2C" w:rsidRDefault="00DF4B54" w:rsidP="00E34B33">
      <w:pPr>
        <w:rPr>
          <w:del w:id="416" w:author="Author"/>
        </w:rPr>
      </w:pPr>
    </w:p>
    <w:p w14:paraId="34DAB3F9" w14:textId="4DEA0748" w:rsidR="00ED0F8F" w:rsidRPr="00ED0F8F" w:rsidDel="00E64F2C" w:rsidRDefault="00DF4B54" w:rsidP="00E34B33">
      <w:pPr>
        <w:rPr>
          <w:del w:id="417" w:author="Author"/>
        </w:rPr>
      </w:pPr>
      <w:del w:id="418" w:author="Author">
        <w:r w:rsidDel="00E64F2C">
          <w:delText>The court’s ruling in Gonzales case emphasizes on the importance Section 230(c)(1) and Section 230(c)(2) as they provided immunity to the defendant Google against the claims made by the Plaintiff.</w:delText>
        </w:r>
      </w:del>
    </w:p>
    <w:p w14:paraId="22E9ED8C" w14:textId="26262867" w:rsidR="00BC3EC3" w:rsidRPr="00BC3EC3" w:rsidDel="00E64F2C" w:rsidRDefault="00BC3EC3" w:rsidP="00E34B33">
      <w:pPr>
        <w:rPr>
          <w:del w:id="419" w:author="Author"/>
        </w:rPr>
      </w:pPr>
    </w:p>
    <w:p w14:paraId="76594AF4" w14:textId="21CD1298" w:rsidR="00681B25" w:rsidRDefault="0010027B" w:rsidP="00E34B33">
      <w:pPr>
        <w:pStyle w:val="Heading1"/>
        <w:rPr>
          <w:ins w:id="420" w:author="Author"/>
        </w:rPr>
      </w:pPr>
      <w:del w:id="421" w:author="Author">
        <w:r w:rsidRPr="007C77DD" w:rsidDel="00A65B68">
          <w:delText>Analysis</w:delText>
        </w:r>
      </w:del>
      <w:bookmarkStart w:id="422" w:name="_Toc129994480"/>
      <w:bookmarkStart w:id="423" w:name="_Toc130071464"/>
      <w:ins w:id="424" w:author="Author">
        <w:r w:rsidR="00A65B68">
          <w:t>The Case</w:t>
        </w:r>
        <w:bookmarkEnd w:id="422"/>
        <w:bookmarkEnd w:id="423"/>
      </w:ins>
    </w:p>
    <w:p w14:paraId="4A8A742F" w14:textId="5C6DEB5C" w:rsidR="00A42CAD" w:rsidRDefault="00717AFF" w:rsidP="00717AFF">
      <w:pPr>
        <w:pStyle w:val="Heading2"/>
        <w:rPr>
          <w:ins w:id="425" w:author="Author"/>
        </w:rPr>
      </w:pPr>
      <w:bookmarkStart w:id="426" w:name="_Toc129994481"/>
      <w:bookmarkStart w:id="427" w:name="_Toc130071465"/>
      <w:r>
        <w:t>Lower Court</w:t>
      </w:r>
      <w:bookmarkEnd w:id="426"/>
      <w:bookmarkEnd w:id="427"/>
    </w:p>
    <w:p w14:paraId="253784F1" w14:textId="01A78D5C" w:rsidR="004A166D" w:rsidDel="00381CCC" w:rsidRDefault="00285ABF" w:rsidP="004A166D">
      <w:pPr>
        <w:rPr>
          <w:ins w:id="428" w:author="Author"/>
          <w:del w:id="429" w:author="Author"/>
        </w:rPr>
      </w:pPr>
      <w:ins w:id="430" w:author="Author">
        <w:r>
          <w:t xml:space="preserve">In </w:t>
        </w:r>
        <w:r w:rsidR="000C0CE7">
          <w:t>Gonzalez v</w:t>
        </w:r>
        <w:r w:rsidR="000872E5">
          <w:t>. Google (2018)</w:t>
        </w:r>
        <w:r w:rsidR="00F56F82">
          <w:rPr>
            <w:rStyle w:val="FootnoteReference"/>
          </w:rPr>
          <w:footnoteReference w:id="26"/>
        </w:r>
        <w:r w:rsidR="00AB389C">
          <w:t>,</w:t>
        </w:r>
        <w:r w:rsidR="00AD4B1D">
          <w:t xml:space="preserve"> </w:t>
        </w:r>
        <w:r w:rsidR="007014D3">
          <w:t>the</w:t>
        </w:r>
        <w:r w:rsidR="00A34A9D">
          <w:t xml:space="preserve"> Gonzalez family</w:t>
        </w:r>
        <w:r w:rsidR="002D2FDB">
          <w:t xml:space="preserve"> alleg</w:t>
        </w:r>
        <w:r w:rsidR="009A432D">
          <w:t>ed</w:t>
        </w:r>
        <w:r w:rsidR="00C9279C">
          <w:t xml:space="preserve"> that Google, through the YouTube platform, </w:t>
        </w:r>
        <w:del w:id="433" w:author="Author">
          <w:r w:rsidR="003A5597" w:rsidDel="00435865">
            <w:delText>assisted</w:delText>
          </w:r>
        </w:del>
        <w:r w:rsidR="00435865">
          <w:t>aided and abetted</w:t>
        </w:r>
        <w:r w:rsidR="003A5597">
          <w:t xml:space="preserve"> ISIS</w:t>
        </w:r>
        <w:del w:id="434" w:author="Author">
          <w:r w:rsidR="003A5597" w:rsidDel="004A166D">
            <w:delText xml:space="preserve"> in becoming</w:delText>
          </w:r>
          <w:r w:rsidR="00420FA3" w:rsidDel="004A166D">
            <w:delText xml:space="preserve"> </w:delText>
          </w:r>
          <w:r w:rsidR="007541C5" w:rsidDel="004A166D">
            <w:delText>the most powerful terrorist group in the world</w:delText>
          </w:r>
        </w:del>
        <w:r w:rsidR="004A166D">
          <w:t xml:space="preserve"> by “knowingly permitt</w:t>
        </w:r>
        <w:del w:id="435" w:author="Author">
          <w:r w:rsidR="004A166D" w:rsidDel="008F5761">
            <w:delText>ed</w:delText>
          </w:r>
        </w:del>
        <w:r w:rsidR="008F5761">
          <w:t>ing</w:t>
        </w:r>
        <w:r w:rsidR="004A166D">
          <w:t xml:space="preserve"> ISIS to post on YouTube hundreds of radicalizing</w:t>
        </w:r>
      </w:ins>
    </w:p>
    <w:p w14:paraId="5DF3D715" w14:textId="08667ED5" w:rsidR="004A166D" w:rsidDel="00A81A5C" w:rsidRDefault="00381CCC" w:rsidP="004A166D">
      <w:pPr>
        <w:rPr>
          <w:ins w:id="436" w:author="Author"/>
          <w:del w:id="437" w:author="Author"/>
        </w:rPr>
      </w:pPr>
      <w:ins w:id="438" w:author="Author">
        <w:r>
          <w:t xml:space="preserve"> </w:t>
        </w:r>
        <w:r w:rsidR="004A166D">
          <w:t>videos inciting violence and recruiting potential</w:t>
        </w:r>
      </w:ins>
    </w:p>
    <w:p w14:paraId="6E8F300B" w14:textId="33867F5A" w:rsidR="004A166D" w:rsidDel="003437CC" w:rsidRDefault="00A81A5C" w:rsidP="004A166D">
      <w:pPr>
        <w:rPr>
          <w:ins w:id="439" w:author="Author"/>
          <w:del w:id="440" w:author="Author"/>
        </w:rPr>
      </w:pPr>
      <w:ins w:id="441" w:author="Author">
        <w:r>
          <w:t xml:space="preserve"> </w:t>
        </w:r>
        <w:r w:rsidR="004A166D">
          <w:t>supporters to join the ISIS forces then terrorizing</w:t>
        </w:r>
      </w:ins>
    </w:p>
    <w:p w14:paraId="06331A06" w14:textId="6C9D85A1" w:rsidR="004A166D" w:rsidDel="003437CC" w:rsidRDefault="003437CC" w:rsidP="004A166D">
      <w:pPr>
        <w:rPr>
          <w:ins w:id="442" w:author="Author"/>
          <w:del w:id="443" w:author="Author"/>
        </w:rPr>
      </w:pPr>
      <w:ins w:id="444" w:author="Author">
        <w:r>
          <w:t xml:space="preserve"> </w:t>
        </w:r>
        <w:r w:rsidR="004A166D">
          <w:t>a large area of the Middle East, and to conduct terrorist</w:t>
        </w:r>
      </w:ins>
    </w:p>
    <w:p w14:paraId="5D42D704" w14:textId="742F4CFF" w:rsidR="00717AFF" w:rsidRDefault="003437CC">
      <w:ins w:id="445" w:author="Author">
        <w:r>
          <w:t xml:space="preserve"> </w:t>
        </w:r>
        <w:r w:rsidR="004A166D">
          <w:t>attacks in their home countries</w:t>
        </w:r>
        <w:r>
          <w:t>.</w:t>
        </w:r>
        <w:r w:rsidR="000B231C">
          <w:t>”</w:t>
        </w:r>
        <w:r w:rsidR="00E67307">
          <w:rPr>
            <w:rStyle w:val="FootnoteReference"/>
          </w:rPr>
          <w:footnoteReference w:id="27"/>
        </w:r>
        <w:r w:rsidR="0028728A">
          <w:t xml:space="preserve"> </w:t>
        </w:r>
        <w:r w:rsidR="00AD6329">
          <w:t xml:space="preserve">The plaintiffs contend ISIS used </w:t>
        </w:r>
        <w:r w:rsidR="003E7C96">
          <w:t>Y</w:t>
        </w:r>
        <w:r w:rsidR="00C92635">
          <w:t>ouTube</w:t>
        </w:r>
        <w:r w:rsidR="00285C69">
          <w:t xml:space="preserve"> to recruit, plan, incite, and coordinate</w:t>
        </w:r>
        <w:r w:rsidR="00A65419">
          <w:t xml:space="preserve"> terror attacks, </w:t>
        </w:r>
      </w:ins>
      <w:r w:rsidR="009743BA">
        <w:t xml:space="preserve">for </w:t>
      </w:r>
      <w:r w:rsidR="004452D9">
        <w:t xml:space="preserve">private messaging amongst jihadists, </w:t>
      </w:r>
      <w:ins w:id="447" w:author="Author">
        <w:r w:rsidR="002060D5">
          <w:t>threat communication</w:t>
        </w:r>
        <w:r w:rsidR="00323647">
          <w:t>s</w:t>
        </w:r>
        <w:r w:rsidR="002060D5">
          <w:t xml:space="preserve">, </w:t>
        </w:r>
        <w:del w:id="448" w:author="Author">
          <w:r w:rsidR="009377A1" w:rsidDel="004218E3">
            <w:delText>propoganda</w:delText>
          </w:r>
        </w:del>
        <w:r w:rsidR="004218E3">
          <w:t xml:space="preserve">propaganda, </w:t>
        </w:r>
        <w:r w:rsidR="00803548">
          <w:t xml:space="preserve">and </w:t>
        </w:r>
        <w:r w:rsidR="002A6CD6">
          <w:t xml:space="preserve">terror and </w:t>
        </w:r>
        <w:r w:rsidR="00906883">
          <w:t>intimidation campaigns.</w:t>
        </w:r>
        <w:r w:rsidR="00BD113C">
          <w:rPr>
            <w:rStyle w:val="FootnoteReference"/>
          </w:rPr>
          <w:footnoteReference w:id="28"/>
        </w:r>
        <w:del w:id="450" w:author="Author">
          <w:r w:rsidR="00A65419" w:rsidDel="002060D5">
            <w:delText xml:space="preserve">communicate </w:delText>
          </w:r>
          <w:r w:rsidR="00AD6329" w:rsidDel="003E7C96">
            <w:delText>the platform</w:delText>
          </w:r>
          <w:r w:rsidR="00AC09B8" w:rsidDel="003A5597">
            <w:delText>aided ISIS</w:delText>
          </w:r>
        </w:del>
        <w:r w:rsidR="005F7686">
          <w:t xml:space="preserve"> Many videos depicting </w:t>
        </w:r>
        <w:r w:rsidR="00D60D78">
          <w:t>gruesome depictions of ISIS prisoner executions</w:t>
        </w:r>
        <w:r w:rsidR="005976BE">
          <w:t xml:space="preserve"> and </w:t>
        </w:r>
        <w:r w:rsidR="00F51433">
          <w:t xml:space="preserve">videos used </w:t>
        </w:r>
        <w:del w:id="451" w:author="Author">
          <w:r w:rsidR="00F51433" w:rsidDel="00067943">
            <w:delText xml:space="preserve">in </w:delText>
          </w:r>
          <w:r w:rsidR="00D26510" w:rsidDel="00067943">
            <w:delText>a threat and intimidation am</w:delText>
          </w:r>
        </w:del>
        <w:r w:rsidR="00067943">
          <w:t xml:space="preserve">to amplify the </w:t>
        </w:r>
        <w:del w:id="452" w:author="Author">
          <w:r w:rsidR="00067943" w:rsidDel="002C2087">
            <w:delText>threat</w:delText>
          </w:r>
        </w:del>
        <w:r w:rsidR="002C2087">
          <w:t>fear</w:t>
        </w:r>
        <w:r w:rsidR="00067943">
          <w:t xml:space="preserve"> and intimidation of the terror attacks</w:t>
        </w:r>
      </w:ins>
      <w:r w:rsidR="00D97C21">
        <w:t xml:space="preserve"> </w:t>
      </w:r>
      <w:r w:rsidR="00B41C62">
        <w:t>which appeared</w:t>
      </w:r>
      <w:r w:rsidR="00F80087">
        <w:t xml:space="preserve"> as YouTube video recommendations</w:t>
      </w:r>
      <w:ins w:id="453" w:author="Author">
        <w:r w:rsidR="002C2087">
          <w:t xml:space="preserve"> were presented as evidence</w:t>
        </w:r>
        <w:r w:rsidR="00DE088E">
          <w:t>.</w:t>
        </w:r>
      </w:ins>
      <w:r w:rsidR="00BA393D">
        <w:t xml:space="preserve"> The plaintiff alleges that ISIS disseminated an attack message prior and after the Paris attack via YouTube.</w:t>
      </w:r>
      <w:ins w:id="454" w:author="Author">
        <w:del w:id="455" w:author="Author">
          <w:r w:rsidR="00F51433" w:rsidDel="00D26510">
            <w:delText xml:space="preserve">a </w:delText>
          </w:r>
          <w:r w:rsidR="0053648A" w:rsidDel="005976BE">
            <w:delText>,</w:delText>
          </w:r>
        </w:del>
      </w:ins>
    </w:p>
    <w:p w14:paraId="6A6256EC" w14:textId="0BB8E99F" w:rsidR="0053518B" w:rsidRDefault="00D232B1" w:rsidP="00D6779A">
      <w:r>
        <w:t xml:space="preserve">The plaintiffs made </w:t>
      </w:r>
      <w:r w:rsidR="00AE3AB0">
        <w:t>six</w:t>
      </w:r>
      <w:r>
        <w:t xml:space="preserve"> claims</w:t>
      </w:r>
      <w:r w:rsidR="00952534">
        <w:t xml:space="preserve"> (See</w:t>
      </w:r>
      <w:r w:rsidR="00C636B8">
        <w:t xml:space="preserve"> </w:t>
      </w:r>
      <w:hyperlink w:anchor="_Questions" w:history="1">
        <w:r w:rsidR="00C636B8" w:rsidRPr="00AE3AB0">
          <w:rPr>
            <w:rStyle w:val="Hyperlink"/>
          </w:rPr>
          <w:t>Q</w:t>
        </w:r>
        <w:r w:rsidR="00AE3AB0" w:rsidRPr="00AE3AB0">
          <w:rPr>
            <w:rStyle w:val="Hyperlink"/>
          </w:rPr>
          <w:t>uestions</w:t>
        </w:r>
      </w:hyperlink>
      <w:r w:rsidR="00AE3AB0">
        <w:t>)</w:t>
      </w:r>
      <w:r>
        <w:t>.</w:t>
      </w:r>
      <w:r w:rsidR="00AE3AB0">
        <w:t xml:space="preserve"> </w:t>
      </w:r>
      <w:r w:rsidR="00AE3AB0" w:rsidRPr="00AE3AB0">
        <w:t xml:space="preserve">The court dismissed </w:t>
      </w:r>
      <w:r w:rsidR="00AE3AB0">
        <w:t>the first four claims</w:t>
      </w:r>
      <w:r w:rsidR="00AE3AB0" w:rsidRPr="00AE3AB0">
        <w:t xml:space="preserve"> based on</w:t>
      </w:r>
      <w:r w:rsidR="00AE3AB0">
        <w:t xml:space="preserve"> the</w:t>
      </w:r>
      <w:r w:rsidR="00AE3AB0" w:rsidRPr="00AE3AB0">
        <w:t xml:space="preserve"> </w:t>
      </w:r>
      <w:r w:rsidR="00AE3AB0">
        <w:t>Section 230</w:t>
      </w:r>
      <w:r w:rsidR="00AE3AB0" w:rsidRPr="00AE3AB0">
        <w:t>’s immunity provision</w:t>
      </w:r>
      <w:r w:rsidR="00AE3AB0">
        <w:t xml:space="preserve"> [</w:t>
      </w:r>
      <w:r w:rsidR="00AE3AB0" w:rsidRPr="00AE3AB0">
        <w:t>47 U.S.C.§ 230(c)(2)</w:t>
      </w:r>
      <w:r w:rsidR="00AE3AB0">
        <w:t>]</w:t>
      </w:r>
      <w:r w:rsidR="00AE3AB0" w:rsidRPr="00AE3AB0">
        <w:t xml:space="preserve"> which specifically </w:t>
      </w:r>
      <w:r w:rsidR="00AE3AB0">
        <w:t>“</w:t>
      </w:r>
      <w:r w:rsidR="00AE3AB0" w:rsidRPr="00AE3AB0">
        <w:t>immunizes providers of interactive computer services against liability arising from content created by third parties.</w:t>
      </w:r>
      <w:r w:rsidR="00AE3AB0">
        <w:t xml:space="preserve">” </w:t>
      </w:r>
      <w:r w:rsidR="00AE3AB0" w:rsidRPr="00AE3AB0">
        <w:t>The plaintiff improperly asserted that the claims in the third amended complaint (TAC) were not barred by § 230(c)(2). Specifically, that section did</w:t>
      </w:r>
      <w:r w:rsidR="00AE3AB0">
        <w:t xml:space="preserve"> not</w:t>
      </w:r>
      <w:r w:rsidR="00AE3AB0" w:rsidRPr="00AE3AB0">
        <w:t xml:space="preserve"> provide immunity to Google for violation of </w:t>
      </w:r>
      <w:r w:rsidR="00AE3AB0">
        <w:t>the Antiterrorism Act</w:t>
      </w:r>
      <w:r w:rsidR="00AE3AB0" w:rsidRPr="00AE3AB0">
        <w:t xml:space="preserve"> as it was abrogated by the Justice Against Sponsors of Terrorism Act (JASTA)</w:t>
      </w:r>
      <w:r w:rsidR="003006A2">
        <w:t xml:space="preserve"> [PL 114-222, September 28, </w:t>
      </w:r>
      <w:r w:rsidR="00944004">
        <w:t>2016,</w:t>
      </w:r>
      <w:r w:rsidR="003006A2">
        <w:t xml:space="preserve"> 130 Stat 852]</w:t>
      </w:r>
      <w:r w:rsidR="00AE3AB0" w:rsidRPr="00AE3AB0">
        <w:t xml:space="preserve">. </w:t>
      </w:r>
      <w:bookmarkStart w:id="456" w:name="JASTA"/>
      <w:r w:rsidR="0053518B">
        <w:t xml:space="preserve">JASTA </w:t>
      </w:r>
      <w:bookmarkEnd w:id="456"/>
      <w:r w:rsidR="0053518B">
        <w:t xml:space="preserve">“created a new exception to the Foreign Sovereign Immunities Act (FSIA), 28 U.S.C.A. § 1602, which does not incorporate the noncommercial tort exception's entire tort rule and, unlike the FSIA's </w:t>
      </w:r>
      <w:r w:rsidR="0053518B">
        <w:lastRenderedPageBreak/>
        <w:t>terrorism exception, does not require that the defendant be designated a state sponsor of terrorism by the Secretary of State, 28 U.S.C.A. § 1605B(b)”</w:t>
      </w:r>
      <w:r w:rsidR="0053518B">
        <w:rPr>
          <w:rStyle w:val="FootnoteReference"/>
        </w:rPr>
        <w:footnoteReference w:id="29"/>
      </w:r>
      <w:r w:rsidR="0053518B">
        <w:t>.</w:t>
      </w:r>
      <w:r w:rsidR="00523D74">
        <w:t xml:space="preserve"> </w:t>
      </w:r>
      <w:r w:rsidR="00523D74" w:rsidRPr="00312B47">
        <w:t>The court held that JASTA does</w:t>
      </w:r>
      <w:r w:rsidR="00523D74">
        <w:t xml:space="preserve"> not</w:t>
      </w:r>
      <w:r w:rsidR="00523D74" w:rsidRPr="00312B47">
        <w:t xml:space="preserve"> repel </w:t>
      </w:r>
      <w:r w:rsidR="00523D74">
        <w:t>§</w:t>
      </w:r>
      <w:r w:rsidR="00523D74" w:rsidRPr="00312B47">
        <w:t>230(c)(1)</w:t>
      </w:r>
      <w:r w:rsidR="00523D74">
        <w:t>.</w:t>
      </w:r>
    </w:p>
    <w:p w14:paraId="77402351" w14:textId="45259945" w:rsidR="00D6779A" w:rsidRDefault="00AE3AB0" w:rsidP="00D6779A">
      <w:r w:rsidRPr="00AE3AB0">
        <w:t>Moreso, the plaintiff asserts that the statute for immunity does not apply outside the territorial jurisdiction of the United States.</w:t>
      </w:r>
      <w:r w:rsidR="00D6779A">
        <w:t xml:space="preserve"> “The court applied the RJR Nabisco/Morrison framework in concluding that the focus of section 230(c)(1) is on limiting civil liability, and that here, the location of the conduct relevant to that focus is in this district, where the litigation is filed and where immunity is sought.”</w:t>
      </w:r>
      <w:r w:rsidR="00D6779A">
        <w:rPr>
          <w:rStyle w:val="FootnoteReference"/>
        </w:rPr>
        <w:footnoteReference w:id="30"/>
      </w:r>
      <w:r w:rsidR="00D6779A">
        <w:t xml:space="preserve"> Since t</w:t>
      </w:r>
      <w:r w:rsidR="00D6779A" w:rsidRPr="00D6779A">
        <w:t>he terrorist attack took place in France outside the United States, the extraterritorial application of section 230(c)(1) which the plaintiff had claimed did not apply in this case.</w:t>
      </w:r>
    </w:p>
    <w:p w14:paraId="57B6CBC4" w14:textId="36EC77BC" w:rsidR="00523D74" w:rsidRDefault="00AE3AB0" w:rsidP="00D6779A">
      <w:r w:rsidRPr="00AE3AB0">
        <w:t xml:space="preserve">Furthermore, </w:t>
      </w:r>
      <w:r w:rsidR="003006A2" w:rsidRPr="00AE3AB0">
        <w:t xml:space="preserve">§ </w:t>
      </w:r>
      <w:r w:rsidRPr="00AE3AB0">
        <w:t xml:space="preserve">230(e)(1)’s </w:t>
      </w:r>
      <w:r w:rsidR="003006A2">
        <w:t xml:space="preserve">federal criminal law exceptions to </w:t>
      </w:r>
      <w:r w:rsidR="003006A2" w:rsidRPr="00AE3AB0">
        <w:t>§ 230</w:t>
      </w:r>
      <w:r w:rsidR="003006A2">
        <w:t xml:space="preserve"> only </w:t>
      </w:r>
      <w:r w:rsidRPr="00AE3AB0">
        <w:t>applies to private civil claims based on federal criminal statutes. The court held that section 230(c)(1) protects Google</w:t>
      </w:r>
      <w:r w:rsidR="003006A2">
        <w:t xml:space="preserve"> as</w:t>
      </w:r>
      <w:r w:rsidRPr="00AE3AB0">
        <w:t xml:space="preserve"> a provider of an interactive computer service</w:t>
      </w:r>
      <w:r w:rsidR="00312B47">
        <w:t xml:space="preserve"> </w:t>
      </w:r>
      <w:r w:rsidR="00312B47" w:rsidRPr="00AE3AB0">
        <w:t xml:space="preserve">from liability due to materials posted by </w:t>
      </w:r>
      <w:r w:rsidR="00312B47">
        <w:t xml:space="preserve">a </w:t>
      </w:r>
      <w:r w:rsidR="00312B47" w:rsidRPr="00AE3AB0">
        <w:t>third-party (ISIS)</w:t>
      </w:r>
      <w:r w:rsidR="003006A2">
        <w:t>,</w:t>
      </w:r>
      <w:r w:rsidRPr="00AE3AB0">
        <w:t xml:space="preserve"> </w:t>
      </w:r>
      <w:r w:rsidR="00312B47">
        <w:t>rejecting the plaintiff’s claim that Google</w:t>
      </w:r>
      <w:r w:rsidRPr="00AE3AB0">
        <w:t xml:space="preserve"> </w:t>
      </w:r>
      <w:r w:rsidR="00312B47">
        <w:t>i</w:t>
      </w:r>
      <w:r w:rsidRPr="00AE3AB0">
        <w:t xml:space="preserve">s </w:t>
      </w:r>
      <w:r w:rsidR="00312B47">
        <w:t>a</w:t>
      </w:r>
      <w:r w:rsidRPr="00AE3AB0">
        <w:t xml:space="preserve"> publisher or speaker</w:t>
      </w:r>
      <w:r w:rsidR="00523D74">
        <w:t xml:space="preserve"> of “new content”</w:t>
      </w:r>
      <w:r w:rsidRPr="00AE3AB0">
        <w:t>.</w:t>
      </w:r>
      <w:r w:rsidR="00312B47">
        <w:t xml:space="preserve"> </w:t>
      </w:r>
      <w:r w:rsidR="00523D74">
        <w:t xml:space="preserve">The court rejected the allegation </w:t>
      </w:r>
      <w:r w:rsidR="00523D74" w:rsidRPr="00523D74">
        <w:t xml:space="preserve">that Google </w:t>
      </w:r>
      <w:r w:rsidR="00523D74" w:rsidRPr="00523D74">
        <w:rPr>
          <w:u w:val="single"/>
        </w:rPr>
        <w:t>allowed</w:t>
      </w:r>
      <w:r w:rsidR="00523D74" w:rsidRPr="00523D74">
        <w:t xml:space="preserve"> ISIS and </w:t>
      </w:r>
      <w:r w:rsidR="00523D74">
        <w:t xml:space="preserve">its </w:t>
      </w:r>
      <w:r w:rsidR="00523D74" w:rsidRPr="00523D74">
        <w:t>followers to publish terrorist related videos on YouTube, providing ISIS with a powerful tool for spreading terrorist messages</w:t>
      </w:r>
      <w:r w:rsidR="00523D74">
        <w:t>, thereby</w:t>
      </w:r>
      <w:r w:rsidR="00523D74" w:rsidRPr="00523D74">
        <w:t xml:space="preserve"> violat</w:t>
      </w:r>
      <w:r w:rsidR="00523D74">
        <w:t>ing</w:t>
      </w:r>
      <w:r w:rsidR="00523D74" w:rsidRPr="00523D74">
        <w:t xml:space="preserve"> the material support statutes.</w:t>
      </w:r>
      <w:r w:rsidR="004F28EA">
        <w:t xml:space="preserve"> </w:t>
      </w:r>
      <w:r w:rsidR="00E301DD">
        <w:t xml:space="preserve">The arguments </w:t>
      </w:r>
      <w:r w:rsidR="00941A86">
        <w:t>in</w:t>
      </w:r>
      <w:r w:rsidR="00E301DD">
        <w:t xml:space="preserve"> the second amended complaint where the plaintiff </w:t>
      </w:r>
      <w:r w:rsidR="00E33762">
        <w:t xml:space="preserve">alleged that violation of </w:t>
      </w:r>
      <w:r w:rsidR="001D59A6" w:rsidRPr="001D59A6">
        <w:t>18 U.S.C. § 2333(a) and (d)</w:t>
      </w:r>
      <w:r w:rsidR="001D59A6">
        <w:t xml:space="preserve"> </w:t>
      </w:r>
      <w:r w:rsidR="007155A6">
        <w:t xml:space="preserve">by Google </w:t>
      </w:r>
      <w:r w:rsidR="001D59A6">
        <w:t xml:space="preserve">allows for </w:t>
      </w:r>
      <w:r w:rsidR="00926209">
        <w:t>compensation for damages were also rejected</w:t>
      </w:r>
      <w:r w:rsidR="00941A86">
        <w:t xml:space="preserve"> by the court. </w:t>
      </w:r>
      <w:r w:rsidR="00103DFC">
        <w:t xml:space="preserve">The court held that violation of ATA </w:t>
      </w:r>
      <w:r w:rsidR="002E36C2">
        <w:t xml:space="preserve">doesn’t make Google </w:t>
      </w:r>
      <w:r w:rsidR="00C65A68">
        <w:t xml:space="preserve">responsible for third-party contents. </w:t>
      </w:r>
      <w:r w:rsidR="009F4397">
        <w:t>They also rejected the claim of Google as publisher, arguing that targeted ad algorithms were content neutral therefor</w:t>
      </w:r>
      <w:r w:rsidR="00D90F87">
        <w:t>e</w:t>
      </w:r>
      <w:r w:rsidR="009F4397">
        <w:t xml:space="preserve"> Google had not contributed to the material videos posted by ISIS.</w:t>
      </w:r>
    </w:p>
    <w:p w14:paraId="2821C160" w14:textId="22836D90" w:rsidR="00686791" w:rsidRDefault="009F4397" w:rsidP="00686791">
      <w:r>
        <w:t xml:space="preserve">The fifth and sixth allegations assert “Google knowingly and willfully engaged in transactions with, and provided funds, goods, or services to or for the benefit of, Specially Designated Global Terrorists ... including ISIS, its leaders, and members…Google violated IEEPA </w:t>
      </w:r>
      <w:r w:rsidR="00686791">
        <w:t>‘</w:t>
      </w:r>
      <w:r>
        <w:t>when it received property or interest in property of ISIS and its operatives</w:t>
      </w:r>
      <w:r w:rsidR="00686791">
        <w:t>’</w:t>
      </w:r>
      <w:r>
        <w:t xml:space="preserve"> and </w:t>
      </w:r>
      <w:r w:rsidR="00686791">
        <w:t>‘</w:t>
      </w:r>
      <w:r>
        <w:t xml:space="preserve">permit[ed] any access to </w:t>
      </w:r>
      <w:r>
        <w:lastRenderedPageBreak/>
        <w:t>ISIS property that came into Google's possession (including inter alia downloading or copying videos, which are not traditional publishing functions).’”</w:t>
      </w:r>
      <w:r w:rsidR="00CF1FBF">
        <w:rPr>
          <w:rStyle w:val="FootnoteReference"/>
        </w:rPr>
        <w:footnoteReference w:id="31"/>
      </w:r>
      <w:r w:rsidR="00686791">
        <w:t xml:space="preserve">; through so doing, Google </w:t>
      </w:r>
      <w:r w:rsidR="00686791" w:rsidRPr="00686791">
        <w:t>violated</w:t>
      </w:r>
      <w:r w:rsidR="00686791">
        <w:t xml:space="preserve"> </w:t>
      </w:r>
      <w:r w:rsidR="00686791" w:rsidRPr="00AE3AB0">
        <w:t>§</w:t>
      </w:r>
      <w:r w:rsidR="00686791" w:rsidRPr="00686791">
        <w:t xml:space="preserve">2339C(c) and </w:t>
      </w:r>
      <w:r w:rsidR="00686791" w:rsidRPr="00AE3AB0">
        <w:t>§</w:t>
      </w:r>
      <w:r w:rsidR="00686791" w:rsidRPr="00686791">
        <w:t>2339B</w:t>
      </w:r>
      <w:r w:rsidR="00686791">
        <w:t xml:space="preserve">. </w:t>
      </w:r>
      <w:r w:rsidR="00CF1FBF">
        <w:t>The c</w:t>
      </w:r>
      <w:r w:rsidR="00686791" w:rsidRPr="00686791">
        <w:t xml:space="preserve">oncealment </w:t>
      </w:r>
      <w:proofErr w:type="gramStart"/>
      <w:r w:rsidR="00686791" w:rsidRPr="00686791">
        <w:t>claim</w:t>
      </w:r>
      <w:proofErr w:type="gramEnd"/>
      <w:r w:rsidR="00686791" w:rsidRPr="00686791">
        <w:t xml:space="preserve"> by the plaintiff </w:t>
      </w:r>
      <w:r w:rsidR="00CF1FBF">
        <w:t>“</w:t>
      </w:r>
      <w:r w:rsidR="00686791">
        <w:t xml:space="preserve">seeks to hold Google liable for failing to prevent ISIS and its supporters from using YouTube and failing to remove ISIS-related content from YouTube. As with the prior claims, the IEEPA claim </w:t>
      </w:r>
      <w:r w:rsidR="00CF1FBF">
        <w:t>‘</w:t>
      </w:r>
      <w:r w:rsidR="00686791">
        <w:t>requires recourse to that content</w:t>
      </w:r>
      <w:r w:rsidR="00CF1FBF">
        <w:t>’</w:t>
      </w:r>
      <w:r w:rsidR="00686791">
        <w:t xml:space="preserve"> to establish any causal connection between YouTube and the Paris attack, and </w:t>
      </w:r>
      <w:r w:rsidR="00CF1FBF">
        <w:t>‘</w:t>
      </w:r>
      <w:r w:rsidR="00686791">
        <w:t>inherently requires the court to treat [Google] as the ‘publisher or speaker’</w:t>
      </w:r>
      <w:r w:rsidR="00CF1FBF">
        <w:t>”</w:t>
      </w:r>
      <w:r w:rsidR="00CF1FBF">
        <w:rPr>
          <w:rStyle w:val="FootnoteReference"/>
        </w:rPr>
        <w:footnoteReference w:id="32"/>
      </w:r>
      <w:r w:rsidR="00CF1FBF">
        <w:t>.</w:t>
      </w:r>
    </w:p>
    <w:p w14:paraId="0D7582D9" w14:textId="2516F9CE" w:rsidR="00A85566" w:rsidRDefault="00523D74" w:rsidP="00D6779A">
      <w:r>
        <w:t xml:space="preserve">Upon review of the entirety of </w:t>
      </w:r>
      <w:r w:rsidRPr="00AE3AB0">
        <w:t>§ 230</w:t>
      </w:r>
      <w:r>
        <w:t xml:space="preserve">, the court </w:t>
      </w:r>
      <w:r w:rsidR="00782159">
        <w:t>concluded</w:t>
      </w:r>
      <w:r w:rsidRPr="00523D74">
        <w:t xml:space="preserve"> that the immunities in section 230(c) protect the first amendment while concurrently promot</w:t>
      </w:r>
      <w:r>
        <w:t>ing</w:t>
      </w:r>
      <w:r w:rsidRPr="00523D74">
        <w:t xml:space="preserve"> e-commerce “interests on the Internet while also promoting the protection of minors.”</w:t>
      </w:r>
    </w:p>
    <w:p w14:paraId="043F2F9D" w14:textId="39DA6449" w:rsidR="00CF1FBF" w:rsidRDefault="00CF1FBF" w:rsidP="00CF1FBF">
      <w:r>
        <w:t xml:space="preserve">As to having proximate cause under the ATA for points three through six pursuant to </w:t>
      </w:r>
      <w:r w:rsidRPr="00AE3AB0">
        <w:t>§</w:t>
      </w:r>
      <w:r>
        <w:t xml:space="preserve">2333(a), which “authorizes a private right of action for damages sustained in an act of international terrorism”, the court requires the plaintiff to establish a direct relationship between the injuries suffered and the defendant’s acts. Since the plaintiff failed to plead proximate causation, the </w:t>
      </w:r>
      <w:r w:rsidRPr="00AE3AB0">
        <w:t>§</w:t>
      </w:r>
      <w:r>
        <w:t xml:space="preserve">2333(d) claims were dismissed under </w:t>
      </w:r>
      <w:r w:rsidRPr="00AE3AB0">
        <w:t>§</w:t>
      </w:r>
      <w:r>
        <w:t>230.</w:t>
      </w:r>
    </w:p>
    <w:p w14:paraId="0A462016" w14:textId="09E16EE6" w:rsidR="000F310B" w:rsidRPr="000F310B" w:rsidRDefault="000F310B" w:rsidP="000F310B">
      <w:pPr>
        <w:pStyle w:val="Heading3"/>
      </w:pPr>
      <w:bookmarkStart w:id="457" w:name="_Toc129994482"/>
      <w:bookmarkStart w:id="458" w:name="_Toc130071466"/>
      <w:r w:rsidRPr="000F310B">
        <w:t>Outcome</w:t>
      </w:r>
      <w:bookmarkEnd w:id="457"/>
      <w:bookmarkEnd w:id="458"/>
    </w:p>
    <w:p w14:paraId="2BA38B1A" w14:textId="66079663" w:rsidR="000F310B" w:rsidRDefault="000F310B" w:rsidP="000F310B">
      <w:r>
        <w:t xml:space="preserve">The court held that Google is not liable for the death of Nohemi Gonzales by alleged failure to prevent and stop ISIS videos from appearing on its YouTube platform, nor did the court find Google liable for claims of providing material resources. The Communication Decency Act (CDA) barred any such claim. Additionally, placement of targeted advertisements along ISIS related contents by YouTube did not create new content and thus did not make YouTube an information content provider. The claims related to proximate cause did not satisfy the proximate cause standard of the ATA. </w:t>
      </w:r>
    </w:p>
    <w:p w14:paraId="28681C29" w14:textId="6FBE55F6" w:rsidR="000F310B" w:rsidRPr="000F310B" w:rsidRDefault="000F310B" w:rsidP="000F310B">
      <w:r>
        <w:lastRenderedPageBreak/>
        <w:t>However, the court granted the plaintiff one final chance to amend its claims related to the plaintiff’s revenue sharing claims, since it could not determine whether further amendment would be successful.</w:t>
      </w:r>
    </w:p>
    <w:p w14:paraId="163E4F02" w14:textId="3B2BC428" w:rsidR="003006A2" w:rsidRDefault="000F310B" w:rsidP="000F310B">
      <w:pPr>
        <w:pStyle w:val="Heading2"/>
      </w:pPr>
      <w:bookmarkStart w:id="459" w:name="_Toc129994483"/>
      <w:bookmarkStart w:id="460" w:name="_Toc130071467"/>
      <w:r>
        <w:t>Appellate Court</w:t>
      </w:r>
      <w:bookmarkEnd w:id="459"/>
      <w:bookmarkEnd w:id="460"/>
    </w:p>
    <w:p w14:paraId="586EF66C" w14:textId="56C563DD" w:rsidR="002844D0" w:rsidRDefault="00384D36" w:rsidP="002844D0">
      <w:r>
        <w:t xml:space="preserve">Unhappy with the ruling, the Gonzalez estate decided to appeal. </w:t>
      </w:r>
      <w:r w:rsidR="000F3C1F">
        <w:t xml:space="preserve">Many appeals were consolidated. </w:t>
      </w:r>
      <w:r w:rsidR="009543C7">
        <w:t xml:space="preserve">The family of a </w:t>
      </w:r>
      <w:r w:rsidR="00C3766B">
        <w:t xml:space="preserve">Jordanian victim who was killed in </w:t>
      </w:r>
      <w:r w:rsidR="00411F69">
        <w:t xml:space="preserve">the </w:t>
      </w:r>
      <w:r w:rsidR="00C3766B">
        <w:t>Turkey</w:t>
      </w:r>
      <w:r w:rsidR="00411F69">
        <w:t xml:space="preserve"> nightclub</w:t>
      </w:r>
      <w:r w:rsidR="000050C3">
        <w:t xml:space="preserve"> shootings</w:t>
      </w:r>
      <w:r w:rsidR="00C3766B">
        <w:t xml:space="preserve">, </w:t>
      </w:r>
      <w:r w:rsidR="003316E2">
        <w:t>and the family of a victim of the San Bernadino Shootings</w:t>
      </w:r>
      <w:r w:rsidR="004F624C">
        <w:t xml:space="preserve"> joined in the appeal. </w:t>
      </w:r>
      <w:r w:rsidR="00954E7A">
        <w:t xml:space="preserve">All the attackers had ties to ISIS. </w:t>
      </w:r>
      <w:r w:rsidR="004F624C">
        <w:t xml:space="preserve">Joining </w:t>
      </w:r>
      <w:r w:rsidR="000050C3">
        <w:t>Google as appellees</w:t>
      </w:r>
      <w:r w:rsidR="004F624C">
        <w:t xml:space="preserve"> w</w:t>
      </w:r>
      <w:r w:rsidR="000050C3">
        <w:t>ere</w:t>
      </w:r>
      <w:r w:rsidR="001E5674">
        <w:t xml:space="preserve"> Twitter, Inc. and Facebook</w:t>
      </w:r>
      <w:r w:rsidR="009A0864">
        <w:t>, Inc.</w:t>
      </w:r>
      <w:r w:rsidR="004F624C">
        <w:t xml:space="preserve"> </w:t>
      </w:r>
      <w:r w:rsidR="002844D0">
        <w:t xml:space="preserve">The </w:t>
      </w:r>
      <w:r w:rsidR="00531F6A">
        <w:t>crux of</w:t>
      </w:r>
      <w:r w:rsidR="002844D0">
        <w:t xml:space="preserve"> this case involves the interpretation and application of </w:t>
      </w:r>
      <w:bookmarkStart w:id="461" w:name="S230c2"/>
      <w:r w:rsidR="00327D08">
        <w:fldChar w:fldCharType="begin"/>
      </w:r>
      <w:r w:rsidR="00327D08">
        <w:instrText xml:space="preserve"> HYPERLINK  \l "S230c2" </w:instrText>
      </w:r>
      <w:r w:rsidR="00327D08">
        <w:fldChar w:fldCharType="separate"/>
      </w:r>
      <w:r w:rsidR="00DF0ABF" w:rsidRPr="00327D08">
        <w:rPr>
          <w:rStyle w:val="Hyperlink"/>
        </w:rPr>
        <w:t>§</w:t>
      </w:r>
      <w:r w:rsidR="002844D0" w:rsidRPr="00327D08">
        <w:rPr>
          <w:rStyle w:val="Hyperlink"/>
        </w:rPr>
        <w:t>230(c)(2)</w:t>
      </w:r>
      <w:bookmarkEnd w:id="461"/>
      <w:r w:rsidR="002844D0" w:rsidRPr="00327D08">
        <w:rPr>
          <w:rStyle w:val="Hyperlink"/>
        </w:rPr>
        <w:t>(A)</w:t>
      </w:r>
      <w:r w:rsidR="00327D08">
        <w:fldChar w:fldCharType="end"/>
      </w:r>
      <w:r w:rsidR="002844D0">
        <w:t xml:space="preserve"> in the context of claims that online platforms </w:t>
      </w:r>
      <w:r w:rsidR="008D4A01">
        <w:t>constitute</w:t>
      </w:r>
      <w:r w:rsidR="002844D0">
        <w:t xml:space="preserve"> material support to terrorists by failing to remove extremist content. The </w:t>
      </w:r>
      <w:r w:rsidR="00D05FD5">
        <w:t>appellants</w:t>
      </w:r>
      <w:r w:rsidR="002844D0">
        <w:t xml:space="preserve"> argued that Google and </w:t>
      </w:r>
      <w:r w:rsidR="002844D0" w:rsidRPr="008B4000">
        <w:t>other online platforms</w:t>
      </w:r>
      <w:r w:rsidR="002844D0">
        <w:t xml:space="preserve"> were aware of the existence of extremist content </w:t>
      </w:r>
      <w:r w:rsidR="00413EE0">
        <w:t xml:space="preserve">residing </w:t>
      </w:r>
      <w:r w:rsidR="002844D0">
        <w:t>on their platforms and should have taken steps to remove it.</w:t>
      </w:r>
      <w:r w:rsidR="00E04A0A">
        <w:rPr>
          <w:rStyle w:val="FootnoteReference"/>
        </w:rPr>
        <w:footnoteReference w:id="33"/>
      </w:r>
      <w:r w:rsidR="002844D0">
        <w:t xml:space="preserve"> </w:t>
      </w:r>
      <w:r w:rsidR="00413EE0">
        <w:t>The appellants</w:t>
      </w:r>
      <w:r w:rsidR="002844D0">
        <w:t xml:space="preserve"> claimed that the failure to do so contributed to the radicalization of terrorists who carried out attacks that resulted in the death of their family members. The court had to determine whether </w:t>
      </w:r>
      <w:r w:rsidR="00071B55" w:rsidRPr="00AE3AB0">
        <w:t>§</w:t>
      </w:r>
      <w:r w:rsidR="00071B55">
        <w:t>230</w:t>
      </w:r>
      <w:r w:rsidR="002844D0">
        <w:t xml:space="preserve"> immunized </w:t>
      </w:r>
      <w:r w:rsidR="0046174F">
        <w:t>respondents</w:t>
      </w:r>
      <w:r w:rsidR="002844D0">
        <w:t xml:space="preserve"> from liability for the alleged failure to remove the extremist content. </w:t>
      </w:r>
    </w:p>
    <w:p w14:paraId="2BCE31A0" w14:textId="623DC2F9" w:rsidR="002844D0" w:rsidRDefault="00EA1509" w:rsidP="00A61B80">
      <w:pPr>
        <w:pStyle w:val="Heading3"/>
      </w:pPr>
      <w:bookmarkStart w:id="462" w:name="_Toc130071468"/>
      <w:r>
        <w:t>Laws</w:t>
      </w:r>
      <w:bookmarkEnd w:id="462"/>
    </w:p>
    <w:p w14:paraId="203F7EB7" w14:textId="402241BA" w:rsidR="00177344" w:rsidRDefault="002844D0" w:rsidP="002E0E42">
      <w:pPr>
        <w:rPr>
          <w:b/>
          <w:color w:val="002060"/>
          <w:sz w:val="28"/>
          <w:szCs w:val="28"/>
        </w:rPr>
      </w:pPr>
      <w:r>
        <w:t xml:space="preserve">The </w:t>
      </w:r>
      <w:r w:rsidR="00172957">
        <w:t xml:space="preserve">appellate </w:t>
      </w:r>
      <w:r>
        <w:t xml:space="preserve">court </w:t>
      </w:r>
      <w:r w:rsidR="00172957">
        <w:t>refocused on</w:t>
      </w:r>
      <w:r>
        <w:t xml:space="preserve"> </w:t>
      </w:r>
      <w:r w:rsidR="00FB1ACC">
        <w:t xml:space="preserve">interpretation and application of </w:t>
      </w:r>
      <w:r w:rsidR="00FB1ACC" w:rsidRPr="00AE3AB0">
        <w:t>§</w:t>
      </w:r>
      <w:r w:rsidR="00FB1ACC">
        <w:t>230 of the CDA and its immunity provisions, as well as the applicability of the ATA and JASTA to the claims brought by the plaintiffs</w:t>
      </w:r>
      <w:r w:rsidR="00B67C43">
        <w:t>, i</w:t>
      </w:r>
      <w:r w:rsidR="00246A7A">
        <w:t>n specific</w:t>
      </w:r>
      <w:r w:rsidR="00B67C43">
        <w:t xml:space="preserve"> as to whether:</w:t>
      </w:r>
      <w:r w:rsidR="00246A7A">
        <w:t xml:space="preserve"> </w:t>
      </w:r>
      <w:r w:rsidR="00F26DB5">
        <w:t>the platforms are</w:t>
      </w:r>
      <w:r w:rsidR="00140DA6">
        <w:t xml:space="preserve"> </w:t>
      </w:r>
      <w:r w:rsidR="00246A7A">
        <w:t>liable for content created by third-party users</w:t>
      </w:r>
      <w:r w:rsidR="00D83212">
        <w:t>,</w:t>
      </w:r>
      <w:r w:rsidR="00B67C43">
        <w:t xml:space="preserve"> and</w:t>
      </w:r>
      <w:r w:rsidR="00D83212">
        <w:t xml:space="preserve"> </w:t>
      </w:r>
      <w:r w:rsidR="00B67C43">
        <w:t>if</w:t>
      </w:r>
      <w:r w:rsidR="00D83212">
        <w:t xml:space="preserve"> there </w:t>
      </w:r>
      <w:r w:rsidR="00E4137E">
        <w:t xml:space="preserve">exists </w:t>
      </w:r>
      <w:r w:rsidR="00D83212">
        <w:t xml:space="preserve">a cause of action against </w:t>
      </w:r>
      <w:r w:rsidR="00F26DB5">
        <w:t>the platforms</w:t>
      </w:r>
      <w:r w:rsidR="00D83212">
        <w:t xml:space="preserve"> for providing </w:t>
      </w:r>
      <w:r w:rsidR="006C58E7">
        <w:t xml:space="preserve">material support to </w:t>
      </w:r>
      <w:r w:rsidR="00F26DB5">
        <w:t>terrorists</w:t>
      </w:r>
      <w:r w:rsidR="00FF7C1A">
        <w:t xml:space="preserve"> either as terrorist organization or </w:t>
      </w:r>
      <w:r w:rsidR="00E4137E">
        <w:t xml:space="preserve">as a </w:t>
      </w:r>
      <w:r w:rsidR="00FF7C1A">
        <w:t>foreign state</w:t>
      </w:r>
      <w:r w:rsidR="00F26DB5">
        <w:t>s</w:t>
      </w:r>
      <w:r w:rsidR="00FF7C1A">
        <w:t>.</w:t>
      </w:r>
    </w:p>
    <w:p w14:paraId="74431ECB" w14:textId="33E9D3B6" w:rsidR="007B36DB" w:rsidRDefault="007B36DB">
      <w:pPr>
        <w:spacing w:after="0" w:line="240" w:lineRule="auto"/>
        <w:rPr>
          <w:b/>
          <w:color w:val="002060"/>
          <w:sz w:val="28"/>
          <w:szCs w:val="28"/>
        </w:rPr>
      </w:pPr>
      <w:r>
        <w:br w:type="page"/>
      </w:r>
    </w:p>
    <w:p w14:paraId="7AD75B0F" w14:textId="05F411DD" w:rsidR="00177344" w:rsidRDefault="00EA1509" w:rsidP="00177344">
      <w:pPr>
        <w:pStyle w:val="Heading3"/>
      </w:pPr>
      <w:bookmarkStart w:id="463" w:name="_Toc130071469"/>
      <w:r>
        <w:lastRenderedPageBreak/>
        <w:t>Court Analysis</w:t>
      </w:r>
      <w:bookmarkEnd w:id="463"/>
    </w:p>
    <w:p w14:paraId="5B1E8E36" w14:textId="3AF31FCB" w:rsidR="002844D0" w:rsidRDefault="002844D0" w:rsidP="002844D0">
      <w:r>
        <w:t xml:space="preserve">The court examined whether </w:t>
      </w:r>
      <w:hyperlink w:anchor="_Section_230_of" w:history="1">
        <w:r w:rsidR="00177344" w:rsidRPr="00433D6E">
          <w:rPr>
            <w:rStyle w:val="Hyperlink"/>
          </w:rPr>
          <w:t>§</w:t>
        </w:r>
        <w:r w:rsidRPr="00433D6E">
          <w:rPr>
            <w:rStyle w:val="Hyperlink"/>
          </w:rPr>
          <w:t>230</w:t>
        </w:r>
      </w:hyperlink>
      <w:r>
        <w:t xml:space="preserve"> provided immunity to the </w:t>
      </w:r>
      <w:r w:rsidR="008327DD">
        <w:t>appellees</w:t>
      </w:r>
      <w:r>
        <w:t xml:space="preserve"> against the </w:t>
      </w:r>
      <w:r w:rsidR="006C3D7A">
        <w:t>appellants</w:t>
      </w:r>
      <w:r w:rsidR="00191058">
        <w:t>’</w:t>
      </w:r>
      <w:r>
        <w:t xml:space="preserve"> claims of providing material support to terrorists under the Justice Against Sponsors of Terrorism Act (</w:t>
      </w:r>
      <w:hyperlink w:anchor="JASTA" w:history="1">
        <w:r w:rsidRPr="00A3200E">
          <w:rPr>
            <w:rStyle w:val="Hyperlink"/>
          </w:rPr>
          <w:t>JASTA</w:t>
        </w:r>
      </w:hyperlink>
      <w:r>
        <w:t>)</w:t>
      </w:r>
      <w:r w:rsidR="00177344">
        <w:rPr>
          <w:rStyle w:val="FootnoteReference"/>
        </w:rPr>
        <w:footnoteReference w:id="34"/>
      </w:r>
      <w:r>
        <w:t xml:space="preserve"> and their claims of wrongful death and negligence. </w:t>
      </w:r>
    </w:p>
    <w:p w14:paraId="565942FA" w14:textId="3BBDE53E" w:rsidR="002844D0" w:rsidRDefault="002844D0" w:rsidP="002844D0">
      <w:r>
        <w:t xml:space="preserve">The court first considered the purpose and scope of </w:t>
      </w:r>
      <w:r w:rsidR="00C32E92" w:rsidRPr="00AE3AB0">
        <w:t>§</w:t>
      </w:r>
      <w:r w:rsidR="00C32E92">
        <w:t>230</w:t>
      </w:r>
      <w:r>
        <w:t xml:space="preserve">, which provides immunity to providers of "interactive computer services" </w:t>
      </w:r>
      <w:r w:rsidR="00FF52B7">
        <w:t>from</w:t>
      </w:r>
      <w:r>
        <w:t xml:space="preserve"> content provided by third parties.</w:t>
      </w:r>
      <w:r w:rsidR="00C32E92">
        <w:rPr>
          <w:rStyle w:val="FootnoteReference"/>
        </w:rPr>
        <w:footnoteReference w:id="35"/>
      </w:r>
      <w:r>
        <w:t xml:space="preserve"> The court cited </w:t>
      </w:r>
      <w:hyperlink w:anchor="S230c1" w:history="1">
        <w:r w:rsidR="00177344" w:rsidRPr="00982636">
          <w:rPr>
            <w:rStyle w:val="Hyperlink"/>
          </w:rPr>
          <w:t>§</w:t>
        </w:r>
        <w:r w:rsidRPr="00982636">
          <w:rPr>
            <w:rStyle w:val="Hyperlink"/>
          </w:rPr>
          <w:t>230(c)(1)</w:t>
        </w:r>
      </w:hyperlink>
      <w:r>
        <w:t>, which states that "no provider or user of an interactive computer service shall be treated as the publisher or speaker of any information provided by another information content provider."</w:t>
      </w:r>
      <w:r w:rsidR="00BC0F3B">
        <w:rPr>
          <w:rStyle w:val="FootnoteReference"/>
        </w:rPr>
        <w:footnoteReference w:id="36"/>
      </w:r>
      <w:r>
        <w:t xml:space="preserve"> The court noted that the purpose of this provision is to encourage the development of online platforms for the exchange of ideas, while also protecting providers from liability for third-party content. </w:t>
      </w:r>
    </w:p>
    <w:p w14:paraId="5B0889F8" w14:textId="291D5389" w:rsidR="002844D0" w:rsidRDefault="002844D0" w:rsidP="002844D0">
      <w:r>
        <w:t>However, the court also noted that</w:t>
      </w:r>
      <w:r w:rsidR="002546A1">
        <w:t xml:space="preserve"> </w:t>
      </w:r>
      <w:hyperlink w:anchor="S230c1" w:history="1">
        <w:r w:rsidR="002546A1" w:rsidRPr="00982636">
          <w:rPr>
            <w:rStyle w:val="Hyperlink"/>
          </w:rPr>
          <w:t>§230(c)(</w:t>
        </w:r>
      </w:hyperlink>
      <w:hyperlink w:anchor="S230c2" w:history="1">
        <w:r w:rsidRPr="00897352">
          <w:rPr>
            <w:rStyle w:val="Hyperlink"/>
          </w:rPr>
          <w:t>2)(A)</w:t>
        </w:r>
      </w:hyperlink>
      <w:r>
        <w:t xml:space="preserve"> provides an exception to immunity for claims arising from the provider's own conduct, such as its decision to remove content.</w:t>
      </w:r>
      <w:r w:rsidR="00BB268B">
        <w:rPr>
          <w:rStyle w:val="FootnoteReference"/>
        </w:rPr>
        <w:footnoteReference w:id="37"/>
      </w:r>
      <w:r>
        <w:t xml:space="preserve"> The court reasoned that this provision suggests that Congress did not intend to provide immunity for all types of claims against providers. </w:t>
      </w:r>
    </w:p>
    <w:p w14:paraId="0618EBAA" w14:textId="3CFB6488" w:rsidR="002844D0" w:rsidRDefault="002844D0" w:rsidP="002844D0">
      <w:r>
        <w:t xml:space="preserve">The </w:t>
      </w:r>
      <w:r w:rsidR="005D0868">
        <w:t>appell</w:t>
      </w:r>
      <w:r w:rsidR="00CC7F6C">
        <w:t>ants</w:t>
      </w:r>
      <w:r>
        <w:t xml:space="preserve"> claimed that </w:t>
      </w:r>
      <w:r w:rsidR="007E0574">
        <w:t xml:space="preserve">the </w:t>
      </w:r>
      <w:r w:rsidR="008314A6">
        <w:t>providers</w:t>
      </w:r>
      <w:r w:rsidR="00031E1B">
        <w:t xml:space="preserve"> were</w:t>
      </w:r>
      <w:r>
        <w:t xml:space="preserve"> negligent in failing to remove extremist content from </w:t>
      </w:r>
      <w:r w:rsidR="00031E1B">
        <w:t>their</w:t>
      </w:r>
      <w:r>
        <w:t xml:space="preserve"> platforms, which ultimately led to the terrorist attack</w:t>
      </w:r>
      <w:r w:rsidR="00031E1B">
        <w:t>s</w:t>
      </w:r>
      <w:r>
        <w:t>. The court analyzed the claim</w:t>
      </w:r>
      <w:r w:rsidR="00031E1B">
        <w:t>s</w:t>
      </w:r>
      <w:r>
        <w:t xml:space="preserve"> under California law and noted that a claim of negligence requires a showing that </w:t>
      </w:r>
      <w:r w:rsidR="001A7944">
        <w:t>a</w:t>
      </w:r>
      <w:r>
        <w:t xml:space="preserve"> defendant owe</w:t>
      </w:r>
      <w:r w:rsidR="001A7944">
        <w:t>s</w:t>
      </w:r>
      <w:r>
        <w:t xml:space="preserve"> the plaintiff a duty of care, that the duty was breached, and that the breach caused the plaintiff's injury.</w:t>
      </w:r>
      <w:r w:rsidR="006C4528">
        <w:rPr>
          <w:rStyle w:val="FootnoteReference"/>
        </w:rPr>
        <w:footnoteReference w:id="38"/>
      </w:r>
      <w:r>
        <w:t xml:space="preserve"> </w:t>
      </w:r>
    </w:p>
    <w:p w14:paraId="16D1F78F" w14:textId="695514A7" w:rsidR="002844D0" w:rsidRDefault="002844D0" w:rsidP="002844D0">
      <w:r>
        <w:t xml:space="preserve">The </w:t>
      </w:r>
      <w:r w:rsidR="00831341">
        <w:t>appellants</w:t>
      </w:r>
      <w:r>
        <w:t xml:space="preserve"> also claimed</w:t>
      </w:r>
      <w:r w:rsidR="008314A6">
        <w:t xml:space="preserve"> that</w:t>
      </w:r>
      <w:r>
        <w:t xml:space="preserve"> </w:t>
      </w:r>
      <w:r w:rsidR="007932B9">
        <w:t xml:space="preserve">the </w:t>
      </w:r>
      <w:r w:rsidR="00E62B13">
        <w:t>providers</w:t>
      </w:r>
      <w:r w:rsidR="00CD7E4B">
        <w:t xml:space="preserve"> </w:t>
      </w:r>
      <w:r>
        <w:t xml:space="preserve">provided material support to terrorists by allowing them to use </w:t>
      </w:r>
      <w:r w:rsidR="007932B9">
        <w:t>their</w:t>
      </w:r>
      <w:r>
        <w:t xml:space="preserve"> platforms to disseminate extremist content. The court analyzed this claim under the </w:t>
      </w:r>
      <w:hyperlink w:anchor="S2333a" w:history="1">
        <w:r w:rsidRPr="002F5E18">
          <w:rPr>
            <w:rStyle w:val="Hyperlink"/>
          </w:rPr>
          <w:t>Anti-Terrorism Act (ATA)</w:t>
        </w:r>
      </w:hyperlink>
      <w:r>
        <w:t>, which provides a civil cause of action for victims of terrorism.</w:t>
      </w:r>
      <w:r w:rsidR="00B46F1F">
        <w:rPr>
          <w:rStyle w:val="FootnoteReference"/>
        </w:rPr>
        <w:footnoteReference w:id="39"/>
      </w:r>
      <w:r>
        <w:t xml:space="preserve"> </w:t>
      </w:r>
      <w:r>
        <w:lastRenderedPageBreak/>
        <w:t xml:space="preserve">The court noted that to establish a claim under the ATA, the </w:t>
      </w:r>
      <w:r w:rsidR="00004842">
        <w:t>appellant</w:t>
      </w:r>
      <w:r w:rsidR="00257BC7">
        <w:t>s</w:t>
      </w:r>
      <w:r>
        <w:t xml:space="preserve"> must show that the </w:t>
      </w:r>
      <w:r w:rsidR="00004842">
        <w:t>respondent</w:t>
      </w:r>
      <w:r w:rsidR="00AD1C95">
        <w:t>s</w:t>
      </w:r>
      <w:r>
        <w:t xml:space="preserve"> knowingly provided material support or resources to a foreign terrorist organization, and that the support was a substantial factor in the terrorist act. </w:t>
      </w:r>
    </w:p>
    <w:p w14:paraId="6935C531" w14:textId="62831506" w:rsidR="002844D0" w:rsidRDefault="002844D0" w:rsidP="002844D0">
      <w:r>
        <w:t xml:space="preserve">The </w:t>
      </w:r>
      <w:r w:rsidR="00257BC7">
        <w:t>appellants</w:t>
      </w:r>
      <w:r>
        <w:t xml:space="preserve"> brought a claim for </w:t>
      </w:r>
      <w:r w:rsidR="00E62B13">
        <w:t xml:space="preserve">emotional distress and </w:t>
      </w:r>
      <w:r>
        <w:t xml:space="preserve">wrongful death, alleging that the </w:t>
      </w:r>
      <w:r w:rsidR="002B31BB">
        <w:t>appellees’</w:t>
      </w:r>
      <w:r>
        <w:t xml:space="preserve"> actions were a direct cause of their loved ones' death. The court analyzed this claim under </w:t>
      </w:r>
      <w:r w:rsidRPr="007355D5">
        <w:t>California law, which provides that a</w:t>
      </w:r>
      <w:r w:rsidR="008B21F3">
        <w:t>n</w:t>
      </w:r>
      <w:r w:rsidRPr="007355D5">
        <w:t xml:space="preserve"> </w:t>
      </w:r>
      <w:r w:rsidR="007355D5" w:rsidRPr="007355D5">
        <w:t xml:space="preserve">emotional distress and </w:t>
      </w:r>
      <w:r w:rsidRPr="00EA1509">
        <w:t>wrongful death</w:t>
      </w:r>
      <w:r>
        <w:t xml:space="preserve"> claim can be brought when a person's death is caused by the wrongful act or neglect of another. </w:t>
      </w:r>
    </w:p>
    <w:p w14:paraId="42AA06D4" w14:textId="6BA92DCE" w:rsidR="002844D0" w:rsidRDefault="002844D0" w:rsidP="002844D0">
      <w:r>
        <w:t xml:space="preserve">The </w:t>
      </w:r>
      <w:r w:rsidR="006373E4">
        <w:t>appellants</w:t>
      </w:r>
      <w:r>
        <w:t xml:space="preserve"> claimed </w:t>
      </w:r>
      <w:r w:rsidR="008B21F3">
        <w:t xml:space="preserve">the </w:t>
      </w:r>
      <w:r w:rsidR="002B31BB">
        <w:t>providers</w:t>
      </w:r>
      <w:r>
        <w:t xml:space="preserve"> created a </w:t>
      </w:r>
      <w:r w:rsidRPr="00EA1509">
        <w:t>public nuisance</w:t>
      </w:r>
      <w:r>
        <w:t xml:space="preserve"> by allowing extremist content to remain on </w:t>
      </w:r>
      <w:r w:rsidR="008B21F3">
        <w:t>their</w:t>
      </w:r>
      <w:r>
        <w:t xml:space="preserve"> platforms. The court </w:t>
      </w:r>
      <w:r w:rsidR="00A73F59">
        <w:t>noted that,</w:t>
      </w:r>
      <w:r>
        <w:t xml:space="preserve"> under California law</w:t>
      </w:r>
      <w:r w:rsidR="00A73F59">
        <w:t>,</w:t>
      </w:r>
      <w:r>
        <w:t xml:space="preserve"> a public nuisance claim requires a showing that the defendant</w:t>
      </w:r>
      <w:r w:rsidR="00A73F59">
        <w:t>’</w:t>
      </w:r>
      <w:r>
        <w:t>s conduct interfered with the use and enjoyment of public property</w:t>
      </w:r>
      <w:r w:rsidR="00A73F59">
        <w:t>,</w:t>
      </w:r>
      <w:r>
        <w:t xml:space="preserve"> or a public right. The court </w:t>
      </w:r>
      <w:r w:rsidR="006C003B">
        <w:t>ruled</w:t>
      </w:r>
      <w:r>
        <w:t xml:space="preserve"> that the </w:t>
      </w:r>
      <w:r w:rsidR="006C003B">
        <w:t>appellants’</w:t>
      </w:r>
      <w:r>
        <w:t xml:space="preserve"> claims did not seek to hold </w:t>
      </w:r>
      <w:r w:rsidR="008B21F3">
        <w:t xml:space="preserve">the </w:t>
      </w:r>
      <w:r w:rsidR="002B31BB">
        <w:t>providers</w:t>
      </w:r>
      <w:r w:rsidR="008B21F3">
        <w:t xml:space="preserve"> </w:t>
      </w:r>
      <w:r>
        <w:t xml:space="preserve">liable for third-party content, but rather for </w:t>
      </w:r>
      <w:r w:rsidR="008B21F3">
        <w:t>their</w:t>
      </w:r>
      <w:r>
        <w:t xml:space="preserve"> own conduct in providing material support to a terrorist group. </w:t>
      </w:r>
    </w:p>
    <w:p w14:paraId="70D24A17" w14:textId="1A415872" w:rsidR="002844D0" w:rsidRDefault="00EA1509" w:rsidP="00EA1509">
      <w:pPr>
        <w:pStyle w:val="Heading3"/>
      </w:pPr>
      <w:bookmarkStart w:id="464" w:name="_Toc130071470"/>
      <w:r>
        <w:t>Outcome</w:t>
      </w:r>
      <w:bookmarkEnd w:id="464"/>
      <w:r w:rsidR="002844D0">
        <w:t xml:space="preserve"> </w:t>
      </w:r>
    </w:p>
    <w:p w14:paraId="5060E580" w14:textId="0A2B3CE7" w:rsidR="002844D0" w:rsidRDefault="009576E4" w:rsidP="002844D0">
      <w:r>
        <w:t>The court affirmed in part</w:t>
      </w:r>
      <w:r w:rsidR="004F231D">
        <w:t xml:space="preserve"> and reversed and remanded in part.</w:t>
      </w:r>
      <w:r w:rsidR="004F231D">
        <w:rPr>
          <w:rStyle w:val="FootnoteReference"/>
        </w:rPr>
        <w:footnoteReference w:id="40"/>
      </w:r>
      <w:r w:rsidR="00A70F88">
        <w:t xml:space="preserve"> The majority ruled that:</w:t>
      </w:r>
    </w:p>
    <w:bookmarkStart w:id="465" w:name="S230c1"/>
    <w:p w14:paraId="3798AA33" w14:textId="696F2A4E" w:rsidR="002844D0" w:rsidRDefault="008239CB" w:rsidP="002844D0">
      <w:r>
        <w:fldChar w:fldCharType="begin"/>
      </w:r>
      <w:r>
        <w:instrText xml:space="preserve"> HYPERLINK  \l "S230c1" </w:instrText>
      </w:r>
      <w:r>
        <w:fldChar w:fldCharType="separate"/>
      </w:r>
      <w:r w:rsidR="002844D0" w:rsidRPr="008239CB">
        <w:rPr>
          <w:rStyle w:val="Hyperlink"/>
        </w:rPr>
        <w:t>Section 230(c)(1)</w:t>
      </w:r>
      <w:r>
        <w:fldChar w:fldCharType="end"/>
      </w:r>
      <w:r w:rsidR="002844D0">
        <w:t xml:space="preserve"> </w:t>
      </w:r>
      <w:bookmarkEnd w:id="465"/>
      <w:r w:rsidR="002844D0">
        <w:t xml:space="preserve">of the Communications Decency Act (CDA) provides immunity to interactive computer service providers for claims based on third-party content. This immunity extends to claims based on a provider's "failure to edit" or "exercise any control" over third-party content. Therefore, the plaintiffs' claims against </w:t>
      </w:r>
      <w:r w:rsidR="006C5EED">
        <w:t>the providers</w:t>
      </w:r>
      <w:r w:rsidR="002844D0">
        <w:t xml:space="preserve"> for allegedly providing material support to ISIS through the publication of third-party content are barred by </w:t>
      </w:r>
      <w:r w:rsidR="00E07AA7">
        <w:t>§</w:t>
      </w:r>
      <w:r w:rsidR="002844D0">
        <w:t xml:space="preserve">230(c)(1) of the CDA. </w:t>
      </w:r>
    </w:p>
    <w:p w14:paraId="19110F85" w14:textId="48FC0C83" w:rsidR="000F310B" w:rsidRPr="000F310B" w:rsidRDefault="002844D0" w:rsidP="000F310B">
      <w:r>
        <w:t xml:space="preserve">The plaintiffs' claims for aiding and abetting under the ATA are also barred by </w:t>
      </w:r>
      <w:r w:rsidR="00A36AA4">
        <w:t>§</w:t>
      </w:r>
      <w:r>
        <w:t xml:space="preserve">230(c)(1) of the CDA. The court held that allowing the </w:t>
      </w:r>
      <w:r w:rsidR="00A36AA4">
        <w:t>appellants</w:t>
      </w:r>
      <w:r>
        <w:t xml:space="preserve"> to hold </w:t>
      </w:r>
      <w:r w:rsidR="00A36AA4">
        <w:t>the providers</w:t>
      </w:r>
      <w:r>
        <w:t xml:space="preserve"> liable for allegedly aiding and abetting ISIS through the publication of third-party content would be equivalent to holding </w:t>
      </w:r>
      <w:r w:rsidR="00733912">
        <w:t>them</w:t>
      </w:r>
      <w:r>
        <w:t xml:space="preserve"> liable as a publisher</w:t>
      </w:r>
      <w:r w:rsidR="00733912">
        <w:t>s</w:t>
      </w:r>
      <w:r>
        <w:t xml:space="preserve"> or speaker</w:t>
      </w:r>
      <w:r w:rsidR="00733912">
        <w:t>s</w:t>
      </w:r>
      <w:r>
        <w:t xml:space="preserve"> of that content, which is precisely the kind of liability that </w:t>
      </w:r>
      <w:r w:rsidR="00733912">
        <w:t>§</w:t>
      </w:r>
      <w:r>
        <w:t xml:space="preserve">230(c)(1) was designed to preclude. The </w:t>
      </w:r>
      <w:r w:rsidR="000D7D1F">
        <w:t>appellants’</w:t>
      </w:r>
      <w:r>
        <w:t xml:space="preserve"> claims for direct liability under the ATA </w:t>
      </w:r>
      <w:r>
        <w:lastRenderedPageBreak/>
        <w:t xml:space="preserve">were also dismissed. The court held that the </w:t>
      </w:r>
      <w:r w:rsidR="000D7D1F">
        <w:t>appellants</w:t>
      </w:r>
      <w:r>
        <w:t xml:space="preserve"> had not adequately alleged that </w:t>
      </w:r>
      <w:r w:rsidR="000D7D1F">
        <w:t>the providers</w:t>
      </w:r>
      <w:r w:rsidR="00623E1D">
        <w:t>’</w:t>
      </w:r>
      <w:r>
        <w:t xml:space="preserve"> conduct met the ATA's definition of providing material support to terrorists. Specifically, the court held that the </w:t>
      </w:r>
      <w:r w:rsidR="001D08BA">
        <w:t>appellants</w:t>
      </w:r>
      <w:r>
        <w:t xml:space="preserve"> had not shown that </w:t>
      </w:r>
      <w:r w:rsidR="001D08BA">
        <w:t>the appellees</w:t>
      </w:r>
      <w:r>
        <w:t xml:space="preserve"> provided material support to ISIS with the intent to further </w:t>
      </w:r>
      <w:r w:rsidR="006F4A4A">
        <w:t>ISIS’</w:t>
      </w:r>
      <w:r w:rsidR="009B18E2">
        <w:t>s</w:t>
      </w:r>
      <w:r>
        <w:t xml:space="preserve"> terrorist activities, as required by the ATA. </w:t>
      </w:r>
      <w:r w:rsidR="00B36A2B">
        <w:t>The majority reaffirmed</w:t>
      </w:r>
      <w:r w:rsidR="00176298">
        <w:t xml:space="preserve"> </w:t>
      </w:r>
      <w:r>
        <w:t xml:space="preserve">the broad immunity provided to interactive computer service providers under Section 230, </w:t>
      </w:r>
      <w:r w:rsidR="00866DCB">
        <w:t>clarifying</w:t>
      </w:r>
      <w:r>
        <w:t xml:space="preserve"> that this immunity extends to claims based on a provider's alleged "aiding and abetting" of third-party </w:t>
      </w:r>
      <w:r w:rsidRPr="00866DCB">
        <w:rPr>
          <w:u w:val="single"/>
        </w:rPr>
        <w:t>content</w:t>
      </w:r>
      <w:r w:rsidR="00866DCB">
        <w:t xml:space="preserve">, and </w:t>
      </w:r>
      <w:r>
        <w:t xml:space="preserve">emphasized </w:t>
      </w:r>
      <w:r w:rsidR="00167C09">
        <w:t>that the establishment of</w:t>
      </w:r>
      <w:r>
        <w:t xml:space="preserve"> liability under the ATA for providing material support to terrorists requires proof of intent to further terrorist activities.</w:t>
      </w:r>
    </w:p>
    <w:p w14:paraId="317E036F" w14:textId="433975AF" w:rsidR="000F310B" w:rsidRPr="000F310B" w:rsidRDefault="000F310B" w:rsidP="000F310B">
      <w:pPr>
        <w:pStyle w:val="Heading2"/>
      </w:pPr>
      <w:bookmarkStart w:id="466" w:name="_Toc129994484"/>
      <w:bookmarkStart w:id="467" w:name="_Toc130071471"/>
      <w:r>
        <w:t>Supreme Court</w:t>
      </w:r>
      <w:bookmarkEnd w:id="466"/>
      <w:bookmarkEnd w:id="467"/>
    </w:p>
    <w:p w14:paraId="3C900623" w14:textId="0964EF43" w:rsidR="00FA1189" w:rsidRDefault="004E322D" w:rsidP="00FA1189">
      <w:bookmarkStart w:id="468" w:name="_Toc129994485"/>
      <w:r>
        <w:t xml:space="preserve">The Gonzalez estate </w:t>
      </w:r>
      <w:r w:rsidR="00636019">
        <w:t>has not given up</w:t>
      </w:r>
      <w:r>
        <w:t>.</w:t>
      </w:r>
      <w:r w:rsidR="009F0F26">
        <w:t xml:space="preserve"> They are appealing to the U.S.</w:t>
      </w:r>
      <w:r w:rsidR="0033180F">
        <w:t xml:space="preserve"> Supreme Court</w:t>
      </w:r>
      <w:r w:rsidR="003A5734">
        <w:t xml:space="preserve">. </w:t>
      </w:r>
      <w:r w:rsidR="00C51E60">
        <w:t>They argue</w:t>
      </w:r>
      <w:r w:rsidR="0069497A">
        <w:t xml:space="preserve"> that </w:t>
      </w:r>
      <w:r w:rsidR="000B0B93" w:rsidRPr="000B0B93">
        <w:t xml:space="preserve">Google is </w:t>
      </w:r>
      <w:r w:rsidR="000B0B93">
        <w:t xml:space="preserve">not only </w:t>
      </w:r>
      <w:r w:rsidR="000B0B93" w:rsidRPr="000B0B93">
        <w:t xml:space="preserve">liable under the </w:t>
      </w:r>
      <w:bookmarkStart w:id="469" w:name="S2333a"/>
      <w:r w:rsidR="000B0B93" w:rsidRPr="000B0B93">
        <w:t>Antiterrorism Act (ATA)</w:t>
      </w:r>
      <w:bookmarkEnd w:id="469"/>
      <w:r w:rsidR="000B0B93">
        <w:t>, but under</w:t>
      </w:r>
      <w:r w:rsidR="000B0B93" w:rsidRPr="000B0B93">
        <w:t xml:space="preserve"> the Alien </w:t>
      </w:r>
      <w:r w:rsidR="000B0B93">
        <w:t>T</w:t>
      </w:r>
      <w:r w:rsidR="000B0B93" w:rsidRPr="000B0B93">
        <w:t>ort Statute (ATS)</w:t>
      </w:r>
      <w:r w:rsidR="008147E9">
        <w:t xml:space="preserve"> </w:t>
      </w:r>
      <w:r w:rsidR="00C14DD2">
        <w:t>[</w:t>
      </w:r>
      <w:r w:rsidR="005A32C1" w:rsidRPr="005A32C1">
        <w:t xml:space="preserve"> 28 U.S.C.A. §1350</w:t>
      </w:r>
      <w:r w:rsidR="00C14DD2">
        <w:t>]</w:t>
      </w:r>
      <w:r w:rsidR="000B0B93">
        <w:t xml:space="preserve"> as well</w:t>
      </w:r>
      <w:r w:rsidR="00BA414D">
        <w:t>.</w:t>
      </w:r>
    </w:p>
    <w:p w14:paraId="66CFA5A8" w14:textId="4471FE6B" w:rsidR="000451A9" w:rsidRDefault="002D37EC" w:rsidP="000451A9">
      <w:pPr>
        <w:pStyle w:val="PullQuote"/>
      </w:pPr>
      <w:bookmarkStart w:id="470" w:name="S1350"/>
      <w:r w:rsidRPr="000A17C4">
        <w:rPr>
          <w:rStyle w:val="Heading4Char"/>
          <w:i/>
          <w:iCs/>
        </w:rPr>
        <w:t>28 U.S.C.A. §1350</w:t>
      </w:r>
      <w:r w:rsidR="0006598E">
        <w:t xml:space="preserve"> </w:t>
      </w:r>
      <w:bookmarkEnd w:id="470"/>
      <w:r w:rsidR="00383F91">
        <w:t>–</w:t>
      </w:r>
      <w:r w:rsidR="0006598E">
        <w:t xml:space="preserve"> </w:t>
      </w:r>
      <w:r w:rsidR="00383F91">
        <w:t>“</w:t>
      </w:r>
      <w:r w:rsidR="004A2AF7">
        <w:t>The district courts shall have original jurisdiction of any civil action by an alien for a tort only, committed in violation of the law of nations or a treaty of the United States.</w:t>
      </w:r>
      <w:r w:rsidR="00383F91">
        <w:t>”</w:t>
      </w:r>
      <w:r w:rsidR="005058CD">
        <w:rPr>
          <w:rStyle w:val="FootnoteReference"/>
        </w:rPr>
        <w:footnoteReference w:id="41"/>
      </w:r>
    </w:p>
    <w:p w14:paraId="7F3ABCA0" w14:textId="382F1501" w:rsidR="00484153" w:rsidRDefault="00B80533" w:rsidP="00B27211">
      <w:pPr>
        <w:pStyle w:val="Heading3"/>
      </w:pPr>
      <w:bookmarkStart w:id="471" w:name="_Toc130071472"/>
      <w:r>
        <w:t>Petitioner Oral Arguments</w:t>
      </w:r>
      <w:bookmarkEnd w:id="471"/>
    </w:p>
    <w:p w14:paraId="5E987CD1" w14:textId="42FD4FDC" w:rsidR="00117763" w:rsidRDefault="00CD78D2" w:rsidP="00D221A7">
      <w:r>
        <w:t>The p</w:t>
      </w:r>
      <w:r w:rsidRPr="00CD78D2">
        <w:t xml:space="preserve">etitioner claims that </w:t>
      </w:r>
      <w:r w:rsidRPr="005A32C1">
        <w:t>§</w:t>
      </w:r>
      <w:r w:rsidRPr="00CD78D2">
        <w:t xml:space="preserve">230 does not apply to recommendations of third-party created material, and that the lower courts have mistakenly interpreted “publisher” in </w:t>
      </w:r>
      <w:hyperlink w:anchor="S230c1">
        <w:r w:rsidR="17B14BE3" w:rsidRPr="59E3469F">
          <w:rPr>
            <w:rStyle w:val="Hyperlink"/>
          </w:rPr>
          <w:t>§</w:t>
        </w:r>
        <w:r w:rsidR="77DB55DD" w:rsidRPr="59E3469F">
          <w:rPr>
            <w:rStyle w:val="Hyperlink"/>
          </w:rPr>
          <w:t>230(c)(1)</w:t>
        </w:r>
      </w:hyperlink>
      <w:r w:rsidRPr="00CD78D2">
        <w:t xml:space="preserve"> to have its everyday meaning instead of the narrow sense drawn from defamation law. </w:t>
      </w:r>
      <w:r w:rsidR="000B1117">
        <w:t>The p</w:t>
      </w:r>
      <w:r w:rsidRPr="00CD78D2">
        <w:t xml:space="preserve">etitioner further argues that </w:t>
      </w:r>
      <w:r w:rsidR="000B1117" w:rsidRPr="005A32C1">
        <w:t>§</w:t>
      </w:r>
      <w:r w:rsidR="000B1117" w:rsidRPr="00CD78D2">
        <w:t xml:space="preserve">230 </w:t>
      </w:r>
      <w:r w:rsidRPr="00CD78D2">
        <w:t xml:space="preserve">does not protect a defendant if it sends to a user content which the user did not actually request. </w:t>
      </w:r>
      <w:r w:rsidR="001B40BA">
        <w:t>In the brief, they</w:t>
      </w:r>
      <w:r w:rsidRPr="00CD78D2">
        <w:t xml:space="preserve"> make four main arguments as to why </w:t>
      </w:r>
      <w:hyperlink w:anchor="S230c1">
        <w:r w:rsidR="1F35AAAE" w:rsidRPr="59E3469F">
          <w:rPr>
            <w:rStyle w:val="Hyperlink"/>
          </w:rPr>
          <w:t>§230(c)(1)</w:t>
        </w:r>
      </w:hyperlink>
      <w:r w:rsidR="001B40BA" w:rsidRPr="00CD78D2">
        <w:t xml:space="preserve"> </w:t>
      </w:r>
      <w:r w:rsidRPr="00CD78D2">
        <w:t>should not provide protection and immunity to internet publishing platforms such as YouTube</w:t>
      </w:r>
      <w:r w:rsidR="008574B3">
        <w:t>:</w:t>
      </w:r>
    </w:p>
    <w:p w14:paraId="66CEEB2B" w14:textId="79078F59" w:rsidR="00D221A7" w:rsidRDefault="119B65A7" w:rsidP="009F1F6F">
      <w:pPr>
        <w:pStyle w:val="ListParagraph"/>
        <w:numPr>
          <w:ilvl w:val="0"/>
          <w:numId w:val="3"/>
        </w:numPr>
      </w:pPr>
      <w:r w:rsidRPr="009F1F6F">
        <w:rPr>
          <w:rStyle w:val="normaltextrun"/>
          <w:color w:val="000000"/>
          <w:shd w:val="clear" w:color="auto" w:fill="FFFFFF"/>
        </w:rPr>
        <w:lastRenderedPageBreak/>
        <w:t>Section 230(c)(1) does not apply to a recommendation of third-party content if the plaintiff's claim does not “</w:t>
      </w:r>
      <w:proofErr w:type="gramStart"/>
      <w:r w:rsidRPr="009F1F6F">
        <w:rPr>
          <w:rStyle w:val="normaltextrun"/>
          <w:color w:val="000000"/>
          <w:shd w:val="clear" w:color="auto" w:fill="FFFFFF"/>
        </w:rPr>
        <w:t>treat[</w:t>
      </w:r>
      <w:proofErr w:type="gramEnd"/>
      <w:r w:rsidRPr="009F1F6F">
        <w:rPr>
          <w:rStyle w:val="normaltextrun"/>
          <w:color w:val="000000"/>
          <w:shd w:val="clear" w:color="auto" w:fill="FFFFFF"/>
        </w:rPr>
        <w:t xml:space="preserve"> ]” the defendant as the “publisher or speaker” of that third-party </w:t>
      </w:r>
      <w:r w:rsidR="42E9D87A" w:rsidRPr="009F1F6F">
        <w:rPr>
          <w:rStyle w:val="normaltextrun"/>
          <w:color w:val="000000"/>
          <w:shd w:val="clear" w:color="auto" w:fill="FFFFFF"/>
        </w:rPr>
        <w:t>content</w:t>
      </w:r>
      <w:r w:rsidR="00117763" w:rsidRPr="0F7F77D0">
        <w:rPr>
          <w:rStyle w:val="FootnoteReference"/>
          <w:color w:val="000000" w:themeColor="text1"/>
        </w:rPr>
        <w:footnoteReference w:id="42"/>
      </w:r>
      <w:r w:rsidR="42E9D87A" w:rsidRPr="009F1F6F">
        <w:rPr>
          <w:rStyle w:val="normaltextrun"/>
          <w:color w:val="000000"/>
          <w:shd w:val="clear" w:color="auto" w:fill="FFFFFF"/>
        </w:rPr>
        <w:t>.</w:t>
      </w:r>
      <w:r w:rsidRPr="009F1F6F">
        <w:rPr>
          <w:rStyle w:val="normaltextrun"/>
          <w:color w:val="000000"/>
          <w:shd w:val="clear" w:color="auto" w:fill="FFFFFF"/>
        </w:rPr>
        <w:t xml:space="preserve"> To support this argument, the petitioners point to the language of the Section, which states that “No provider or user of an interactive computer service shall be treated as the publisher or speaker of any information provided by another information content provider.”</w:t>
      </w:r>
      <w:r w:rsidR="00B36F8B">
        <w:rPr>
          <w:rStyle w:val="FootnoteReference"/>
          <w:color w:val="000000"/>
          <w:shd w:val="clear" w:color="auto" w:fill="FFFFFF"/>
        </w:rPr>
        <w:footnoteReference w:id="43"/>
      </w:r>
      <w:r w:rsidRPr="009F1F6F">
        <w:rPr>
          <w:rStyle w:val="normaltextrun"/>
          <w:color w:val="000000"/>
          <w:shd w:val="clear" w:color="auto" w:fill="FFFFFF"/>
        </w:rPr>
        <w:t xml:space="preserve"> The petitioners argue that </w:t>
      </w:r>
      <w:r w:rsidR="67558D30" w:rsidRPr="009F1F6F">
        <w:rPr>
          <w:rStyle w:val="normaltextrun"/>
          <w:color w:val="000000"/>
          <w:shd w:val="clear" w:color="auto" w:fill="FFFFFF"/>
        </w:rPr>
        <w:t>for</w:t>
      </w:r>
      <w:r w:rsidRPr="009F1F6F">
        <w:rPr>
          <w:rStyle w:val="normaltextrun"/>
          <w:color w:val="000000"/>
          <w:shd w:val="clear" w:color="auto" w:fill="FFFFFF"/>
        </w:rPr>
        <w:t xml:space="preserve"> </w:t>
      </w:r>
      <w:hyperlink w:anchor="S230c1" w:history="1">
        <w:r w:rsidR="67558D30" w:rsidRPr="008239CB">
          <w:rPr>
            <w:rStyle w:val="Hyperlink"/>
          </w:rPr>
          <w:t>§230(c)(1)</w:t>
        </w:r>
      </w:hyperlink>
      <w:r w:rsidR="67558D30" w:rsidRPr="009F1F6F">
        <w:rPr>
          <w:rStyle w:val="Hyperlink"/>
          <w:u w:val="none"/>
        </w:rPr>
        <w:t xml:space="preserve"> </w:t>
      </w:r>
      <w:r w:rsidRPr="009F1F6F">
        <w:rPr>
          <w:rStyle w:val="normaltextrun"/>
          <w:color w:val="000000"/>
          <w:shd w:val="clear" w:color="auto" w:fill="FFFFFF"/>
        </w:rPr>
        <w:t xml:space="preserve">to apply, the plaintiff's claim must treat the defendant as the publisher or speaker of the third-party content. In this context, a publisher communicates the defamatory statement to the public. </w:t>
      </w:r>
      <w:r w:rsidR="4351863F" w:rsidRPr="009F1F6F">
        <w:rPr>
          <w:rStyle w:val="normaltextrun"/>
          <w:color w:val="000000"/>
          <w:shd w:val="clear" w:color="auto" w:fill="FFFFFF"/>
        </w:rPr>
        <w:t>They</w:t>
      </w:r>
      <w:r w:rsidRPr="009F1F6F">
        <w:rPr>
          <w:rStyle w:val="normaltextrun"/>
          <w:color w:val="000000"/>
          <w:shd w:val="clear" w:color="auto" w:fill="FFFFFF"/>
        </w:rPr>
        <w:t xml:space="preserve"> argue that when interpreting </w:t>
      </w:r>
      <w:hyperlink w:anchor="S230c1" w:history="1">
        <w:r w:rsidR="4351863F" w:rsidRPr="008239CB">
          <w:rPr>
            <w:rStyle w:val="Hyperlink"/>
          </w:rPr>
          <w:t>§230(c)(1)</w:t>
        </w:r>
      </w:hyperlink>
      <w:r w:rsidRPr="009F1F6F">
        <w:rPr>
          <w:rStyle w:val="normaltextrun"/>
          <w:color w:val="000000"/>
          <w:shd w:val="clear" w:color="auto" w:fill="FFFFFF"/>
        </w:rPr>
        <w:t xml:space="preserve">, courts should use this definition of “publisher” as it reflects the intention of Congress to limit the scope of </w:t>
      </w:r>
      <w:hyperlink w:anchor="S230c1" w:history="1">
        <w:r w:rsidR="6EC88228" w:rsidRPr="008239CB">
          <w:rPr>
            <w:rStyle w:val="Hyperlink"/>
          </w:rPr>
          <w:t>§230(c)(1)</w:t>
        </w:r>
      </w:hyperlink>
      <w:r w:rsidR="6EC88228" w:rsidRPr="009F1F6F">
        <w:rPr>
          <w:rStyle w:val="Hyperlink"/>
          <w:u w:val="none"/>
        </w:rPr>
        <w:t xml:space="preserve">. </w:t>
      </w:r>
      <w:r w:rsidR="5FA526BB" w:rsidRPr="009F1F6F">
        <w:rPr>
          <w:rStyle w:val="normaltextrun"/>
          <w:color w:val="000000"/>
          <w:shd w:val="clear" w:color="auto" w:fill="FFFFFF"/>
        </w:rPr>
        <w:t>T</w:t>
      </w:r>
      <w:r w:rsidR="372B3822" w:rsidRPr="009F1F6F">
        <w:rPr>
          <w:rStyle w:val="normaltextrun"/>
          <w:color w:val="000000"/>
          <w:shd w:val="clear" w:color="auto" w:fill="FFFFFF"/>
        </w:rPr>
        <w:t xml:space="preserve">hey argue that the thumbnails are generated by </w:t>
      </w:r>
      <w:r w:rsidR="7D9029F5" w:rsidRPr="009F1F6F">
        <w:rPr>
          <w:rStyle w:val="normaltextrun"/>
          <w:color w:val="000000"/>
          <w:shd w:val="clear" w:color="auto" w:fill="FFFFFF"/>
        </w:rPr>
        <w:t>YouTube,</w:t>
      </w:r>
      <w:r w:rsidR="372B3822" w:rsidRPr="009F1F6F">
        <w:rPr>
          <w:rStyle w:val="normaltextrun"/>
          <w:color w:val="000000"/>
          <w:shd w:val="clear" w:color="auto" w:fill="FFFFFF"/>
        </w:rPr>
        <w:t xml:space="preserve"> a</w:t>
      </w:r>
      <w:r w:rsidR="08872813" w:rsidRPr="3592BBDE">
        <w:rPr>
          <w:rStyle w:val="normaltextrun"/>
          <w:color w:val="000000" w:themeColor="text1"/>
        </w:rPr>
        <w:t>nd they can be held liable for some part of content</w:t>
      </w:r>
      <w:r w:rsidR="372B3822" w:rsidRPr="009F1F6F">
        <w:rPr>
          <w:rStyle w:val="normaltextrun"/>
          <w:color w:val="000000"/>
          <w:shd w:val="clear" w:color="auto" w:fill="FFFFFF"/>
        </w:rPr>
        <w:t>.</w:t>
      </w:r>
      <w:r w:rsidR="06C4B324" w:rsidRPr="009F1F6F">
        <w:rPr>
          <w:rStyle w:val="normaltextrun"/>
          <w:color w:val="000000"/>
          <w:shd w:val="clear" w:color="auto" w:fill="FFFFFF"/>
        </w:rPr>
        <w:t xml:space="preserve"> </w:t>
      </w:r>
      <w:r w:rsidR="372B3822" w:rsidRPr="009F1F6F">
        <w:rPr>
          <w:rStyle w:val="normaltextrun"/>
          <w:color w:val="000000"/>
          <w:shd w:val="clear" w:color="auto" w:fill="FFFFFF"/>
        </w:rPr>
        <w:t>T</w:t>
      </w:r>
      <w:r w:rsidR="5FA526BB" w:rsidRPr="009F1F6F">
        <w:rPr>
          <w:rStyle w:val="normaltextrun"/>
          <w:color w:val="000000"/>
          <w:shd w:val="clear" w:color="auto" w:fill="FFFFFF"/>
        </w:rPr>
        <w:t>hey</w:t>
      </w:r>
      <w:r w:rsidRPr="009F1F6F">
        <w:rPr>
          <w:rStyle w:val="normaltextrun"/>
          <w:color w:val="000000"/>
          <w:shd w:val="clear" w:color="auto" w:fill="FFFFFF"/>
        </w:rPr>
        <w:t xml:space="preserve"> further argue that even if “publisher” is given its everyday meaning, many claims based on recommendations do not treat the defendant as the “publisher” of the third-party content, as the defendant is not the one who is communicating the content to the public. To support this argument, the petitioner cites various cases from courts of appeals </w:t>
      </w:r>
      <w:r w:rsidR="5FB03FDB" w:rsidRPr="009F1F6F">
        <w:rPr>
          <w:rStyle w:val="normaltextrun"/>
          <w:color w:val="000000"/>
          <w:shd w:val="clear" w:color="auto" w:fill="FFFFFF"/>
        </w:rPr>
        <w:t>that</w:t>
      </w:r>
      <w:r w:rsidRPr="009F1F6F">
        <w:rPr>
          <w:rStyle w:val="normaltextrun"/>
          <w:color w:val="000000"/>
          <w:shd w:val="clear" w:color="auto" w:fill="FFFFFF"/>
        </w:rPr>
        <w:t xml:space="preserve"> have held that </w:t>
      </w:r>
      <w:hyperlink w:anchor="S230c1" w:history="1">
        <w:r w:rsidR="5D12AE51" w:rsidRPr="008239CB">
          <w:rPr>
            <w:rStyle w:val="Hyperlink"/>
          </w:rPr>
          <w:t>§230(c)(1)</w:t>
        </w:r>
      </w:hyperlink>
      <w:r w:rsidRPr="009F1F6F">
        <w:rPr>
          <w:rStyle w:val="normaltextrun"/>
          <w:color w:val="000000"/>
          <w:shd w:val="clear" w:color="auto" w:fill="FFFFFF"/>
        </w:rPr>
        <w:t xml:space="preserve"> does not provide immunity for claims based on recommendations </w:t>
      </w:r>
      <w:r w:rsidR="2E3107E5" w:rsidRPr="009F1F6F">
        <w:rPr>
          <w:rStyle w:val="normaltextrun"/>
          <w:color w:val="000000"/>
          <w:shd w:val="clear" w:color="auto" w:fill="FFFFFF"/>
        </w:rPr>
        <w:t>that</w:t>
      </w:r>
      <w:r w:rsidRPr="009F1F6F">
        <w:rPr>
          <w:rStyle w:val="normaltextrun"/>
          <w:color w:val="000000"/>
          <w:shd w:val="clear" w:color="auto" w:fill="FFFFFF"/>
        </w:rPr>
        <w:t xml:space="preserve"> do not treat the defendant as a publisher or speaker of the third-party content.</w:t>
      </w:r>
      <w:r w:rsidR="001C38F9">
        <w:rPr>
          <w:rStyle w:val="FootnoteReference"/>
          <w:color w:val="000000"/>
          <w:shd w:val="clear" w:color="auto" w:fill="FFFFFF"/>
        </w:rPr>
        <w:footnoteReference w:id="44"/>
      </w:r>
      <w:r w:rsidR="7937FB9E" w:rsidRPr="00CD78D2">
        <w:t xml:space="preserve">  </w:t>
      </w:r>
      <w:r w:rsidR="00E23ABD">
        <w:br/>
      </w:r>
    </w:p>
    <w:p w14:paraId="6B6AC253" w14:textId="32D9AA67" w:rsidR="0036013E" w:rsidRDefault="00C26D65">
      <w:pPr>
        <w:pStyle w:val="ListParagraph"/>
        <w:numPr>
          <w:ilvl w:val="0"/>
          <w:numId w:val="3"/>
        </w:numPr>
      </w:pPr>
      <w:r w:rsidRPr="009F1F6F">
        <w:rPr>
          <w:rStyle w:val="normaltextrun"/>
          <w:color w:val="000000"/>
          <w:shd w:val="clear" w:color="auto" w:fill="FFFFFF"/>
        </w:rPr>
        <w:t xml:space="preserve">Section 230(c)(1) </w:t>
      </w:r>
      <w:r w:rsidR="0036013E">
        <w:t xml:space="preserve">states that no provider or user of an interactive computer service shall be treated as the publisher or speaker of “any information provided by another information content provider.” </w:t>
      </w:r>
      <w:r>
        <w:t>The petitioner argues</w:t>
      </w:r>
      <w:r w:rsidR="0036013E">
        <w:t xml:space="preserve"> that this language implies that the Section does not apply to information provided by the defendant itself. </w:t>
      </w:r>
      <w:r w:rsidR="00656F67">
        <w:t>They</w:t>
      </w:r>
      <w:r w:rsidR="0036013E">
        <w:t xml:space="preserve"> also argue that URLs and notifications are “information” under</w:t>
      </w:r>
      <w:r w:rsidR="00656F67">
        <w:t xml:space="preserve"> </w:t>
      </w:r>
      <w:hyperlink w:anchor="S230c1" w:history="1">
        <w:r w:rsidR="00656F67" w:rsidRPr="008239CB">
          <w:rPr>
            <w:rStyle w:val="Hyperlink"/>
          </w:rPr>
          <w:t>§230(c)(1)</w:t>
        </w:r>
      </w:hyperlink>
      <w:r w:rsidR="00C22115">
        <w:t xml:space="preserve"> a</w:t>
      </w:r>
      <w:r w:rsidR="00656F67">
        <w:t xml:space="preserve">nd </w:t>
      </w:r>
      <w:r w:rsidR="0036013E">
        <w:t xml:space="preserve">are </w:t>
      </w:r>
      <w:r w:rsidR="0036013E">
        <w:lastRenderedPageBreak/>
        <w:t xml:space="preserve">provided by the defendant itself, and thus should not be covered </w:t>
      </w:r>
      <w:r w:rsidR="00C22115">
        <w:t>under the Section</w:t>
      </w:r>
      <w:r w:rsidR="7A952E6A">
        <w:t>.</w:t>
      </w:r>
      <w:r w:rsidR="4E0CCB2C" w:rsidRPr="150B036A">
        <w:rPr>
          <w:rStyle w:val="FootnoteReference"/>
        </w:rPr>
        <w:footnoteReference w:id="45"/>
      </w:r>
      <w:r w:rsidR="0036013E">
        <w:t xml:space="preserve"> The petitioners also contend that</w:t>
      </w:r>
      <w:r w:rsidR="00C05BFC">
        <w:t xml:space="preserve"> under </w:t>
      </w:r>
      <w:hyperlink w:anchor="S230c1" w:history="1">
        <w:r w:rsidR="00C05BFC" w:rsidRPr="008239CB">
          <w:rPr>
            <w:rStyle w:val="Hyperlink"/>
          </w:rPr>
          <w:t>§230(c)(1)</w:t>
        </w:r>
      </w:hyperlink>
      <w:r w:rsidR="0036013E">
        <w:t xml:space="preserve"> neutrally-created information is “information”</w:t>
      </w:r>
      <w:r w:rsidR="00607510">
        <w:t xml:space="preserve"> </w:t>
      </w:r>
      <w:r w:rsidR="00C05BFC">
        <w:t>w</w:t>
      </w:r>
      <w:r w:rsidR="00607510">
        <w:t xml:space="preserve">hich </w:t>
      </w:r>
      <w:r w:rsidR="0036013E">
        <w:t>is not provided by another information content provider, and thus</w:t>
      </w:r>
      <w:r w:rsidR="00D05456">
        <w:t>,</w:t>
      </w:r>
      <w:r w:rsidR="0036013E">
        <w:t xml:space="preserve"> should also not be covered by </w:t>
      </w:r>
      <w:hyperlink w:anchor="S230c1" w:history="1">
        <w:r w:rsidR="00D05456" w:rsidRPr="008239CB">
          <w:rPr>
            <w:rStyle w:val="Hyperlink"/>
          </w:rPr>
          <w:t>§230(c)(1)</w:t>
        </w:r>
      </w:hyperlink>
      <w:r w:rsidR="0036013E">
        <w:t xml:space="preserve">. To support this argument, </w:t>
      </w:r>
      <w:r w:rsidR="00A427E1">
        <w:t>they cite</w:t>
      </w:r>
      <w:r w:rsidR="0036013E">
        <w:t xml:space="preserve"> various cases from courts of appeals which have held that URLs and notifications are "information" under </w:t>
      </w:r>
      <w:hyperlink w:anchor="S230c1" w:history="1">
        <w:r w:rsidR="00A427E1" w:rsidRPr="008239CB">
          <w:rPr>
            <w:rStyle w:val="Hyperlink"/>
          </w:rPr>
          <w:t>§230(c)(1)</w:t>
        </w:r>
      </w:hyperlink>
      <w:r w:rsidR="0036013E">
        <w:t xml:space="preserve"> and that neutrally</w:t>
      </w:r>
      <w:r w:rsidR="7D77A8FC">
        <w:t xml:space="preserve"> </w:t>
      </w:r>
      <w:r w:rsidR="0036013E">
        <w:t>created information is also "information" under the section</w:t>
      </w:r>
      <w:r w:rsidR="00282342">
        <w:t>.</w:t>
      </w:r>
      <w:r w:rsidR="00282342">
        <w:rPr>
          <w:rStyle w:val="FootnoteReference"/>
        </w:rPr>
        <w:footnoteReference w:id="46"/>
      </w:r>
      <w:r w:rsidR="0036013E">
        <w:t xml:space="preserve"> </w:t>
      </w:r>
    </w:p>
    <w:p w14:paraId="79ADE974" w14:textId="77777777" w:rsidR="0036013E" w:rsidRDefault="0036013E" w:rsidP="00E23ABD">
      <w:pPr>
        <w:pStyle w:val="ListParagraph"/>
        <w:ind w:left="1080"/>
      </w:pPr>
    </w:p>
    <w:p w14:paraId="5982BDBC" w14:textId="1A45F38E" w:rsidR="009F1F6F" w:rsidRDefault="002D4890" w:rsidP="0036013E">
      <w:pPr>
        <w:pStyle w:val="ListParagraph"/>
        <w:numPr>
          <w:ilvl w:val="0"/>
          <w:numId w:val="3"/>
        </w:numPr>
      </w:pPr>
      <w:r>
        <w:t>S</w:t>
      </w:r>
      <w:r w:rsidR="0036013E">
        <w:t xml:space="preserve">ince a defendant is not acting as a “provider...of an interactive computer service” when making a recommendation, the </w:t>
      </w:r>
      <w:hyperlink w:anchor="S230c1" w:history="1">
        <w:r w:rsidR="00222254" w:rsidRPr="008239CB">
          <w:rPr>
            <w:rStyle w:val="Hyperlink"/>
          </w:rPr>
          <w:t>§230(c)(1)</w:t>
        </w:r>
      </w:hyperlink>
      <w:r w:rsidR="00222254">
        <w:t xml:space="preserve"> d</w:t>
      </w:r>
      <w:r w:rsidR="0036013E">
        <w:t>efense should not apply. They point to the language of the Section which states that</w:t>
      </w:r>
      <w:r w:rsidR="00203BDA">
        <w:t>,</w:t>
      </w:r>
      <w:r w:rsidR="0036013E">
        <w:t xml:space="preserve"> “No provider or user of an interactive computer service shall be treated as the publisher or speaker of any information provided by another information content provider.”</w:t>
      </w:r>
      <w:r w:rsidR="0071517B">
        <w:rPr>
          <w:rStyle w:val="FootnoteReference"/>
        </w:rPr>
        <w:footnoteReference w:id="47"/>
      </w:r>
      <w:r w:rsidR="0036013E">
        <w:t xml:space="preserve"> To support this argument, the petitioner cites the Second Circuit’s opinion in Force v. Facebook, Inc., 934 F.3d 63 (2d Cir. 2019), and the Ninth Circuit’s opinion in Prager University v. Google, LLC, 938 F.3d 1264 (9th Cir. 2019</w:t>
      </w:r>
      <w:r w:rsidR="11E15520">
        <w:t>).</w:t>
      </w:r>
      <w:r w:rsidR="0036013E">
        <w:t xml:space="preserve"> The Second Circuit held that </w:t>
      </w:r>
      <w:hyperlink w:anchor="S230c1" w:history="1">
        <w:r w:rsidR="009A30C5" w:rsidRPr="008239CB">
          <w:rPr>
            <w:rStyle w:val="Hyperlink"/>
          </w:rPr>
          <w:t>§230(c)(1)</w:t>
        </w:r>
      </w:hyperlink>
      <w:r w:rsidR="0036013E">
        <w:t xml:space="preserve"> applies to the dissemination of third-party material even in the absence of a user request. The Ninth Circuit held that </w:t>
      </w:r>
      <w:hyperlink w:anchor="S230c1" w:history="1">
        <w:r w:rsidR="009A30C5" w:rsidRPr="008239CB">
          <w:rPr>
            <w:rStyle w:val="Hyperlink"/>
          </w:rPr>
          <w:t>§230(c)(1)</w:t>
        </w:r>
      </w:hyperlink>
      <w:r w:rsidR="0036013E">
        <w:t xml:space="preserve"> applies if a website sends a user third-party material which the recipient had not requested. The petitioner also cites the Ninth Circuit’s opinion in Johnson v. Arriba Soft Corporation, 336 F.3d 811 (9th Cir. 2003), which held that the defense provided by </w:t>
      </w:r>
      <w:hyperlink w:anchor="S230c1" w:history="1">
        <w:r w:rsidR="00AA2450" w:rsidRPr="008239CB">
          <w:rPr>
            <w:rStyle w:val="Hyperlink"/>
          </w:rPr>
          <w:t>§230(c)(1)</w:t>
        </w:r>
      </w:hyperlink>
      <w:r w:rsidR="0036013E">
        <w:t xml:space="preserve"> does not apply if the defendant is not acting as a provider of an interactive computer service.</w:t>
      </w:r>
      <w:r w:rsidR="00783E40">
        <w:br/>
      </w:r>
    </w:p>
    <w:p w14:paraId="7B49E358" w14:textId="193C8C42" w:rsidR="000905DB" w:rsidRDefault="001B6363" w:rsidP="0036013E">
      <w:pPr>
        <w:pStyle w:val="ListParagraph"/>
        <w:numPr>
          <w:ilvl w:val="0"/>
          <w:numId w:val="3"/>
        </w:numPr>
      </w:pPr>
      <w:r w:rsidRPr="001B6363">
        <w:t>Congress has sought to achieve a balance between protecting covered entities from liability and maintaining state authority over civil and criminal matters through Section 230.</w:t>
      </w:r>
      <w:r w:rsidRPr="5EEFECB0">
        <w:rPr>
          <w:rStyle w:val="FootnoteReference"/>
        </w:rPr>
        <w:footnoteReference w:id="48"/>
      </w:r>
      <w:r w:rsidRPr="001B6363">
        <w:t xml:space="preserve"> </w:t>
      </w:r>
      <w:r>
        <w:t>The petitioners</w:t>
      </w:r>
      <w:r w:rsidRPr="001B6363">
        <w:t xml:space="preserve"> argue that the ambiguity of the Section should be resolved by applying traditional methods of statutory construction, not by favoring </w:t>
      </w:r>
      <w:r w:rsidRPr="001B6363">
        <w:lastRenderedPageBreak/>
        <w:t xml:space="preserve">one or the other of the important interests at stake. </w:t>
      </w:r>
      <w:r>
        <w:t xml:space="preserve">They </w:t>
      </w:r>
      <w:r w:rsidRPr="001B6363">
        <w:t xml:space="preserve">cite various cases from courts of appeals </w:t>
      </w:r>
      <w:r w:rsidR="34EE727B">
        <w:t>that</w:t>
      </w:r>
      <w:r w:rsidRPr="001B6363">
        <w:t xml:space="preserve"> have held that federal statutes which might preempt state laws should be construed narrowly to avoid inconsistency. The petitioner also cites precedent from the Supreme Court which holds that statutes which reflect a legislative compromise should be interpreted using traditional methods of statutory construction</w:t>
      </w:r>
      <w:r w:rsidR="0034655C">
        <w:t xml:space="preserve"> [</w:t>
      </w:r>
      <w:r w:rsidR="0034655C" w:rsidRPr="001B6363">
        <w:t xml:space="preserve">New Prime, Inc. v. Oliveira, 139 </w:t>
      </w:r>
      <w:proofErr w:type="spellStart"/>
      <w:r w:rsidR="0034655C" w:rsidRPr="001B6363">
        <w:t>S.Ct</w:t>
      </w:r>
      <w:proofErr w:type="spellEnd"/>
      <w:r w:rsidR="0034655C" w:rsidRPr="001B6363">
        <w:t>. 532, 543 (2019)</w:t>
      </w:r>
      <w:r w:rsidR="0034655C">
        <w:t>]</w:t>
      </w:r>
      <w:r w:rsidRPr="001B6363">
        <w:t xml:space="preserve">. </w:t>
      </w:r>
      <w:r w:rsidR="00FA3416">
        <w:t>They also cite</w:t>
      </w:r>
      <w:r w:rsidRPr="001B6363">
        <w:t xml:space="preserve"> various cases from courts of appeals which held that federal statutes which might preempt state laws should be construed narrowly </w:t>
      </w:r>
      <w:r w:rsidR="003B648A" w:rsidRPr="001B6363">
        <w:t>to</w:t>
      </w:r>
      <w:r w:rsidRPr="001B6363">
        <w:t xml:space="preserve"> avoid inconsistency</w:t>
      </w:r>
      <w:r w:rsidR="00B62818">
        <w:t>:</w:t>
      </w:r>
      <w:r w:rsidRPr="001B6363">
        <w:t xml:space="preserve"> Housing Council of San Fernando Valley v. Roommates.Com, LLC, 521 F.3d 1157, 1174 (9th Cir. 2008) and Carafano v. Metrosplash.com, Inc., 339 F.3d 1119, 1123 (9th Cir. 2003).</w:t>
      </w:r>
      <w:r w:rsidRPr="5D9CDC7C">
        <w:rPr>
          <w:rStyle w:val="FootnoteReference"/>
        </w:rPr>
        <w:footnoteReference w:id="49"/>
      </w:r>
      <w:r w:rsidRPr="001B6363">
        <w:t xml:space="preserve"> </w:t>
      </w:r>
    </w:p>
    <w:p w14:paraId="7A35B1CA" w14:textId="41EA1CCC" w:rsidR="00E97041" w:rsidRDefault="004807AD" w:rsidP="00E97041">
      <w:r>
        <w:rPr>
          <w:rStyle w:val="normaltextrun"/>
          <w:color w:val="000000"/>
          <w:shd w:val="clear" w:color="auto" w:fill="FFFFFF"/>
        </w:rPr>
        <w:t>Overall, the petitioners present a compelling case for why Section 230 should not be interpreted using a presumption of either broad or narrow construction. The petitioners’ arguments are well-</w:t>
      </w:r>
      <w:r w:rsidR="00883830">
        <w:rPr>
          <w:rStyle w:val="normaltextrun"/>
          <w:color w:val="000000"/>
          <w:shd w:val="clear" w:color="auto" w:fill="FFFFFF"/>
        </w:rPr>
        <w:t>reasoned and</w:t>
      </w:r>
      <w:r>
        <w:rPr>
          <w:rStyle w:val="normaltextrun"/>
          <w:color w:val="000000"/>
          <w:shd w:val="clear" w:color="auto" w:fill="FFFFFF"/>
        </w:rPr>
        <w:t xml:space="preserve"> should be considered by the Supreme Court when making a ruling in this case.</w:t>
      </w:r>
    </w:p>
    <w:p w14:paraId="6986D2E6" w14:textId="781DA082" w:rsidR="00663A64" w:rsidRDefault="00663A64" w:rsidP="000F310B">
      <w:pPr>
        <w:pStyle w:val="Heading3"/>
      </w:pPr>
      <w:bookmarkStart w:id="473" w:name="_Toc130071473"/>
      <w:bookmarkStart w:id="474" w:name="_Toc129994487"/>
      <w:bookmarkEnd w:id="468"/>
      <w:r>
        <w:t>Respondent’s Oral Arguments</w:t>
      </w:r>
      <w:bookmarkEnd w:id="473"/>
    </w:p>
    <w:p w14:paraId="1B143B87" w14:textId="017E2240" w:rsidR="009B1CAD" w:rsidRDefault="00D82DC7" w:rsidP="009B1CAD">
      <w:r w:rsidRPr="00D82DC7">
        <w:t xml:space="preserve">Respondent Google LLC argues that Section 230 does apply to recommendations of third-party created material. </w:t>
      </w:r>
      <w:r w:rsidR="006D70D4">
        <w:t>They are asking the</w:t>
      </w:r>
      <w:r w:rsidRPr="00D82DC7">
        <w:t xml:space="preserve"> U.S. Supreme Court </w:t>
      </w:r>
      <w:r w:rsidR="006635E2">
        <w:t>to</w:t>
      </w:r>
      <w:r w:rsidRPr="00D82DC7">
        <w:t xml:space="preserve"> deny the certiorari petition. </w:t>
      </w:r>
      <w:r w:rsidR="001A040C">
        <w:t xml:space="preserve">Google </w:t>
      </w:r>
      <w:r w:rsidR="00B45FDC">
        <w:t>makes several persuasive points</w:t>
      </w:r>
      <w:r w:rsidR="008122CC">
        <w:t>:</w:t>
      </w:r>
      <w:r w:rsidR="227094FC">
        <w:t xml:space="preserve"> </w:t>
      </w:r>
    </w:p>
    <w:p w14:paraId="79840ECE" w14:textId="4EB81860" w:rsidR="00F161E5" w:rsidRPr="009B1CAD" w:rsidRDefault="002945CA" w:rsidP="00AB3D9A">
      <w:pPr>
        <w:pStyle w:val="ListParagraph"/>
        <w:numPr>
          <w:ilvl w:val="0"/>
          <w:numId w:val="4"/>
        </w:numPr>
      </w:pPr>
      <w:r>
        <w:t>T</w:t>
      </w:r>
      <w:r w:rsidR="00846F9B" w:rsidRPr="00846F9B">
        <w:t>here is no circuit split and both the Second and Ninth Circuits have reached the same conclusion – that online platforms can invoke</w:t>
      </w:r>
      <w:r w:rsidR="0028629C">
        <w:t xml:space="preserve"> </w:t>
      </w:r>
      <w:hyperlink w:anchor="S230c1">
        <w:r w:rsidR="3AD83D23" w:rsidRPr="05D5FB63">
          <w:rPr>
            <w:rStyle w:val="Hyperlink"/>
          </w:rPr>
          <w:t>§230</w:t>
        </w:r>
      </w:hyperlink>
      <w:r>
        <w:t xml:space="preserve"> f</w:t>
      </w:r>
      <w:r w:rsidR="00846F9B" w:rsidRPr="00846F9B">
        <w:t xml:space="preserve">or features that display third-party content based on user inputs. </w:t>
      </w:r>
      <w:r w:rsidR="00462A4F">
        <w:t xml:space="preserve"> They argue that given the c</w:t>
      </w:r>
      <w:r w:rsidR="00846F9B" w:rsidRPr="00846F9B">
        <w:t xml:space="preserve">onsistent application of </w:t>
      </w:r>
      <w:hyperlink w:anchor="S230c1">
        <w:r w:rsidR="3AD83D23" w:rsidRPr="05D5FB63">
          <w:rPr>
            <w:rStyle w:val="Hyperlink"/>
          </w:rPr>
          <w:t>§230</w:t>
        </w:r>
      </w:hyperlink>
      <w:r w:rsidR="00846F9B" w:rsidRPr="00846F9B">
        <w:t xml:space="preserve"> to various types of online platforms</w:t>
      </w:r>
      <w:r w:rsidR="00C36D4B">
        <w:t xml:space="preserve"> and its applicability to search engines</w:t>
      </w:r>
      <w:r w:rsidR="00846F9B" w:rsidRPr="00846F9B">
        <w:t xml:space="preserve">, YouTube should be able to invoke the same protections to defend itself from liability for features </w:t>
      </w:r>
      <w:r w:rsidR="409B52E3">
        <w:t>that</w:t>
      </w:r>
      <w:r w:rsidR="00846F9B" w:rsidRPr="00846F9B">
        <w:t xml:space="preserve"> display content based on user </w:t>
      </w:r>
      <w:r w:rsidR="42D1C287">
        <w:t>inputs</w:t>
      </w:r>
      <w:r w:rsidR="00C54E03">
        <w:t xml:space="preserve"> since its recommendation algorithms are similar to those used in search engines</w:t>
      </w:r>
      <w:r w:rsidR="00846F9B" w:rsidRPr="00846F9B">
        <w:t>.</w:t>
      </w:r>
      <w:r w:rsidRPr="499DEE0C">
        <w:rPr>
          <w:rStyle w:val="FootnoteReference"/>
        </w:rPr>
        <w:footnoteReference w:id="50"/>
      </w:r>
      <w:r w:rsidR="00846F9B" w:rsidRPr="00846F9B">
        <w:t xml:space="preserve"> </w:t>
      </w:r>
      <w:r w:rsidR="00781645">
        <w:t>Google</w:t>
      </w:r>
      <w:r w:rsidR="00846F9B" w:rsidRPr="00846F9B">
        <w:t xml:space="preserve"> </w:t>
      </w:r>
      <w:r w:rsidR="00846F9B" w:rsidRPr="00846F9B">
        <w:lastRenderedPageBreak/>
        <w:t xml:space="preserve">notes that the Second and Ninth Circuits both agree </w:t>
      </w:r>
      <w:hyperlink w:anchor="S230c1">
        <w:r w:rsidR="41CFA220" w:rsidRPr="05D5FB63">
          <w:rPr>
            <w:rStyle w:val="Hyperlink"/>
          </w:rPr>
          <w:t>§</w:t>
        </w:r>
        <w:r w:rsidR="41CFA220" w:rsidRPr="05D5FB63">
          <w:rPr>
            <w:rStyle w:val="Hyperlink"/>
            <w:u w:val="none"/>
          </w:rPr>
          <w:t>230</w:t>
        </w:r>
      </w:hyperlink>
      <w:r w:rsidR="00BA2CDA">
        <w:rPr>
          <w:rStyle w:val="Hyperlink"/>
          <w:u w:val="none"/>
        </w:rPr>
        <w:t xml:space="preserve"> </w:t>
      </w:r>
      <w:r w:rsidR="00846F9B" w:rsidRPr="0059032D">
        <w:t>covers</w:t>
      </w:r>
      <w:r w:rsidR="00846F9B" w:rsidRPr="00846F9B">
        <w:t xml:space="preserve"> “targeted recommendations” of content </w:t>
      </w:r>
      <w:r w:rsidR="46EFAE16">
        <w:t>that</w:t>
      </w:r>
      <w:r w:rsidR="75BA3E3D">
        <w:t xml:space="preserve"> third</w:t>
      </w:r>
      <w:r w:rsidR="00846F9B" w:rsidRPr="00846F9B">
        <w:t xml:space="preserve"> parties </w:t>
      </w:r>
      <w:r w:rsidR="75BA3E3D">
        <w:t>create</w:t>
      </w:r>
      <w:r w:rsidR="31309258">
        <w:t>d</w:t>
      </w:r>
      <w:r w:rsidR="00780353">
        <w:t xml:space="preserve"> [</w:t>
      </w:r>
      <w:r w:rsidR="00846F9B" w:rsidRPr="00846F9B">
        <w:t>Force v. Facebook, 934 F.3d 59 (2d Cir. 2019</w:t>
      </w:r>
      <w:r w:rsidR="00780353">
        <w:t>]</w:t>
      </w:r>
      <w:r w:rsidR="00846F9B" w:rsidRPr="00846F9B">
        <w:t xml:space="preserve">. </w:t>
      </w:r>
      <w:r w:rsidR="00A32A6D">
        <w:t>E</w:t>
      </w:r>
      <w:r w:rsidR="00846F9B" w:rsidRPr="00846F9B">
        <w:t xml:space="preserve">ven if there were some </w:t>
      </w:r>
      <w:r w:rsidR="3F1C4969">
        <w:t>differences</w:t>
      </w:r>
      <w:r w:rsidR="00846F9B" w:rsidRPr="00846F9B">
        <w:t xml:space="preserve"> in reasoning between the two circuits, that would be more reason for the Court to allow the issue to “percolate” so </w:t>
      </w:r>
      <w:r w:rsidR="008D1EBA">
        <w:t xml:space="preserve">the </w:t>
      </w:r>
      <w:r w:rsidR="00CD0B62">
        <w:t xml:space="preserve">issue can be fully </w:t>
      </w:r>
      <w:r w:rsidR="00233F30">
        <w:t>vetted</w:t>
      </w:r>
      <w:r w:rsidR="00846F9B" w:rsidRPr="00846F9B">
        <w:t xml:space="preserve">. </w:t>
      </w:r>
      <w:r w:rsidR="003B559B">
        <w:t>The circuit consensus</w:t>
      </w:r>
      <w:r w:rsidR="00C712B3">
        <w:t xml:space="preserve"> </w:t>
      </w:r>
      <w:r w:rsidR="00C712B3" w:rsidRPr="00846F9B">
        <w:t>on the wider question</w:t>
      </w:r>
      <w:r w:rsidR="00555439">
        <w:t>s</w:t>
      </w:r>
      <w:r w:rsidR="00C712B3" w:rsidRPr="00846F9B">
        <w:t xml:space="preserve"> of when a defendant is “treated as the publisher” </w:t>
      </w:r>
      <w:r w:rsidR="00F74816">
        <w:t>and whether</w:t>
      </w:r>
      <w:r w:rsidR="00C712B3" w:rsidRPr="00846F9B">
        <w:t xml:space="preserve"> </w:t>
      </w:r>
      <w:r w:rsidR="00FA6AD0" w:rsidRPr="00C404B5">
        <w:t>claims of liability involv</w:t>
      </w:r>
      <w:r w:rsidR="00563560">
        <w:t>ing</w:t>
      </w:r>
      <w:r w:rsidR="00FA6AD0" w:rsidRPr="00C404B5">
        <w:t xml:space="preserve"> traditional editorial functions</w:t>
      </w:r>
      <w:r w:rsidR="0073015F">
        <w:t xml:space="preserve"> preclude liability</w:t>
      </w:r>
      <w:r w:rsidR="00305CD2">
        <w:t xml:space="preserve"> </w:t>
      </w:r>
      <w:r w:rsidR="00C712B3" w:rsidRPr="00846F9B">
        <w:t xml:space="preserve">under </w:t>
      </w:r>
      <w:hyperlink w:anchor="S230c1">
        <w:r w:rsidR="6BBF8EDC" w:rsidRPr="05D5FB63">
          <w:rPr>
            <w:rStyle w:val="Hyperlink"/>
          </w:rPr>
          <w:t>§230</w:t>
        </w:r>
      </w:hyperlink>
      <w:r w:rsidR="00C712B3">
        <w:t xml:space="preserve"> is</w:t>
      </w:r>
      <w:r w:rsidR="00846F9B" w:rsidRPr="00846F9B">
        <w:t xml:space="preserve"> outline</w:t>
      </w:r>
      <w:r w:rsidR="00C712B3">
        <w:t>d</w:t>
      </w:r>
      <w:r w:rsidR="00846F9B" w:rsidRPr="00846F9B">
        <w:t>, noting that all six cases cited by the petition</w:t>
      </w:r>
      <w:r w:rsidR="00B156F4">
        <w:t>,</w:t>
      </w:r>
      <w:r w:rsidR="00846F9B" w:rsidRPr="00846F9B">
        <w:t xml:space="preserve"> supposedly splitting with </w:t>
      </w:r>
      <w:r w:rsidR="004C2E09">
        <w:t xml:space="preserve">the </w:t>
      </w:r>
      <w:r w:rsidR="00846F9B" w:rsidRPr="00846F9B">
        <w:t>Second and Ninth Circuits</w:t>
      </w:r>
      <w:r w:rsidR="00B156F4">
        <w:t>,</w:t>
      </w:r>
      <w:r w:rsidR="00846F9B" w:rsidRPr="00846F9B">
        <w:t xml:space="preserve"> grant </w:t>
      </w:r>
      <w:hyperlink w:anchor="S230c1">
        <w:r w:rsidR="2344614B" w:rsidRPr="05D5FB63">
          <w:rPr>
            <w:rStyle w:val="Hyperlink"/>
          </w:rPr>
          <w:t>§230</w:t>
        </w:r>
      </w:hyperlink>
      <w:r w:rsidR="00B156F4" w:rsidRPr="00B156F4">
        <w:rPr>
          <w:rStyle w:val="Hyperlink"/>
          <w:u w:val="none"/>
        </w:rPr>
        <w:t xml:space="preserve"> </w:t>
      </w:r>
      <w:r w:rsidR="00846F9B" w:rsidRPr="00846F9B">
        <w:t>protection</w:t>
      </w:r>
      <w:r w:rsidR="00AC0C4F">
        <w:t>; e</w:t>
      </w:r>
      <w:r w:rsidR="003E3547">
        <w:t xml:space="preserve">ven the petitioner agrees that </w:t>
      </w:r>
      <w:hyperlink w:anchor="S230c1">
        <w:r w:rsidR="236824CD" w:rsidRPr="05D5FB63">
          <w:rPr>
            <w:rStyle w:val="Hyperlink"/>
          </w:rPr>
          <w:t>§230</w:t>
        </w:r>
      </w:hyperlink>
      <w:r w:rsidR="003E3547">
        <w:rPr>
          <w:rStyle w:val="Hyperlink"/>
        </w:rPr>
        <w:t xml:space="preserve"> </w:t>
      </w:r>
      <w:r w:rsidR="003E3547" w:rsidRPr="00C404B5">
        <w:t>bar</w:t>
      </w:r>
      <w:r w:rsidR="003E3547">
        <w:t>s</w:t>
      </w:r>
      <w:r w:rsidR="003E3547" w:rsidRPr="00C404B5">
        <w:t xml:space="preserve"> claims of liability </w:t>
      </w:r>
      <w:r w:rsidR="003E3547">
        <w:t>which</w:t>
      </w:r>
      <w:r w:rsidR="003E3547" w:rsidRPr="00C404B5">
        <w:t xml:space="preserve"> involve traditional editorial functions</w:t>
      </w:r>
      <w:r w:rsidR="00AC0C4F">
        <w:t>.</w:t>
      </w:r>
      <w:r w:rsidR="003E3547" w:rsidRPr="00846F9B">
        <w:t xml:space="preserve"> </w:t>
      </w:r>
      <w:r w:rsidR="00846F9B" w:rsidRPr="00846F9B">
        <w:t>The brief notes that the Second and Ninth Circuits will not be the last courts to weigh in</w:t>
      </w:r>
      <w:r w:rsidR="007F7BE9">
        <w:t xml:space="preserve"> on </w:t>
      </w:r>
      <w:hyperlink w:anchor="S230c1">
        <w:r w:rsidR="043672CA" w:rsidRPr="05D5FB63">
          <w:rPr>
            <w:rStyle w:val="Hyperlink"/>
          </w:rPr>
          <w:t>§230</w:t>
        </w:r>
      </w:hyperlink>
      <w:r w:rsidR="00846F9B" w:rsidRPr="00846F9B">
        <w:t xml:space="preserve"> as the underlying claims can be brought in many venues</w:t>
      </w:r>
      <w:r w:rsidR="000C352E">
        <w:t>, meaning</w:t>
      </w:r>
      <w:r w:rsidR="00D52C7C">
        <w:t xml:space="preserve"> the Court would be </w:t>
      </w:r>
      <w:r w:rsidR="002C1E4E">
        <w:t>deciding</w:t>
      </w:r>
      <w:r w:rsidR="004911A5">
        <w:t xml:space="preserve"> based on a case which may not be </w:t>
      </w:r>
      <w:r w:rsidR="00613482">
        <w:t>the best elucidation of the issue</w:t>
      </w:r>
      <w:r w:rsidR="00846F9B" w:rsidRPr="00846F9B">
        <w:t>.</w:t>
      </w:r>
      <w:r w:rsidR="00C404B5">
        <w:br/>
      </w:r>
    </w:p>
    <w:p w14:paraId="172834B7" w14:textId="6CAD89F5" w:rsidR="00AB3D9A" w:rsidRPr="009B1CAD" w:rsidRDefault="00F97261" w:rsidP="00AB3D9A">
      <w:pPr>
        <w:pStyle w:val="ListParagraph"/>
        <w:numPr>
          <w:ilvl w:val="0"/>
          <w:numId w:val="4"/>
        </w:numPr>
      </w:pPr>
      <w:r>
        <w:t>The</w:t>
      </w:r>
      <w:r w:rsidR="00C404B5" w:rsidRPr="00C404B5">
        <w:t xml:space="preserve"> case presents multiple vehicle issues which make it unsuitable for consideration by the Supreme Court. The complaint fails to identify which YouTube features are allegedly subjecting YouTube to liability, and the context of the petitioners' claims introduces additional vehicle issues. Additionally, Congress is currently considering more than a dozen proposals to amend </w:t>
      </w:r>
      <w:hyperlink w:anchor="S230c1" w:history="1">
        <w:r w:rsidRPr="008239CB">
          <w:rPr>
            <w:rStyle w:val="Hyperlink"/>
          </w:rPr>
          <w:t>§</w:t>
        </w:r>
        <w:r>
          <w:rPr>
            <w:rStyle w:val="Hyperlink"/>
          </w:rPr>
          <w:t>230</w:t>
        </w:r>
      </w:hyperlink>
      <w:r w:rsidR="00C404B5" w:rsidRPr="00C404B5">
        <w:t xml:space="preserve"> which may resolve the question</w:t>
      </w:r>
      <w:r>
        <w:t>s</w:t>
      </w:r>
      <w:r w:rsidR="00C404B5" w:rsidRPr="00C404B5">
        <w:t xml:space="preserve"> posed in this case. Therefore, the Supreme Court should decline to hear this case due to </w:t>
      </w:r>
      <w:r w:rsidR="000A06B4">
        <w:t>a</w:t>
      </w:r>
      <w:r w:rsidR="00C404B5" w:rsidRPr="00C404B5">
        <w:t xml:space="preserve"> lack of clarity and </w:t>
      </w:r>
      <w:r w:rsidR="000A06B4">
        <w:t xml:space="preserve">a </w:t>
      </w:r>
      <w:r w:rsidR="00C404B5" w:rsidRPr="00C404B5">
        <w:t xml:space="preserve">potential for resolution through legislative action. </w:t>
      </w:r>
      <w:r w:rsidR="006E5C70">
        <w:br/>
      </w:r>
    </w:p>
    <w:p w14:paraId="252FBAA0" w14:textId="03C8749A" w:rsidR="006E5C70" w:rsidRPr="009B1CAD" w:rsidRDefault="005B3AB3" w:rsidP="00AB3D9A">
      <w:pPr>
        <w:pStyle w:val="ListParagraph"/>
        <w:numPr>
          <w:ilvl w:val="0"/>
          <w:numId w:val="4"/>
        </w:numPr>
      </w:pPr>
      <w:r>
        <w:t xml:space="preserve">The </w:t>
      </w:r>
      <w:r w:rsidR="0035789E" w:rsidRPr="00804480">
        <w:t xml:space="preserve">circuits’ uniform conclusion that </w:t>
      </w:r>
      <w:hyperlink w:anchor="S230c1" w:history="1">
        <w:r w:rsidR="0035789E" w:rsidRPr="008239CB">
          <w:rPr>
            <w:rStyle w:val="Hyperlink"/>
          </w:rPr>
          <w:t>§</w:t>
        </w:r>
        <w:r w:rsidR="0035789E">
          <w:rPr>
            <w:rStyle w:val="Hyperlink"/>
          </w:rPr>
          <w:t>230</w:t>
        </w:r>
      </w:hyperlink>
      <w:r w:rsidR="0035789E" w:rsidRPr="00846E1A">
        <w:rPr>
          <w:rStyle w:val="Hyperlink"/>
          <w:u w:val="none"/>
        </w:rPr>
        <w:t xml:space="preserve"> </w:t>
      </w:r>
      <w:r w:rsidR="0035789E" w:rsidRPr="00804480">
        <w:t xml:space="preserve">applies to neutral algorithms displaying recommended </w:t>
      </w:r>
      <w:r w:rsidR="00651D41">
        <w:t xml:space="preserve">content </w:t>
      </w:r>
      <w:r>
        <w:t>is correct</w:t>
      </w:r>
      <w:r w:rsidR="00804480" w:rsidRPr="00804480">
        <w:t xml:space="preserve">. As such, the petition for certiorari should be denied. </w:t>
      </w:r>
      <w:r w:rsidR="001135AC">
        <w:t>The r</w:t>
      </w:r>
      <w:r w:rsidR="00804480" w:rsidRPr="00804480">
        <w:t xml:space="preserve">espondent claims that Section </w:t>
      </w:r>
      <w:hyperlink w:anchor="S230c1" w:history="1">
        <w:r w:rsidR="001135AC" w:rsidRPr="008239CB">
          <w:rPr>
            <w:rStyle w:val="Hyperlink"/>
          </w:rPr>
          <w:t>§</w:t>
        </w:r>
        <w:r w:rsidR="001135AC">
          <w:rPr>
            <w:rStyle w:val="Hyperlink"/>
          </w:rPr>
          <w:t>230</w:t>
        </w:r>
      </w:hyperlink>
      <w:r w:rsidR="00804480" w:rsidRPr="00804480">
        <w:t xml:space="preserve">(c)(1) bars </w:t>
      </w:r>
      <w:proofErr w:type="gramStart"/>
      <w:r w:rsidR="00804480" w:rsidRPr="00804480">
        <w:t>claims</w:t>
      </w:r>
      <w:proofErr w:type="gramEnd"/>
      <w:r w:rsidR="00804480" w:rsidRPr="00804480">
        <w:t xml:space="preserve"> treating it as the publisher or speaker of third-party content, and that the content must have been provided by “another information content provider.” YouTube’s circa-2015 technology falls comfortably within the heartland of publishing, as it uses a sidebar tool to show videos automatically added to the user’s queue based on user inputs like viewing history. </w:t>
      </w:r>
      <w:r w:rsidR="005D1364">
        <w:t>The r</w:t>
      </w:r>
      <w:r w:rsidR="00804480" w:rsidRPr="00804480">
        <w:t xml:space="preserve">espondent also argues that </w:t>
      </w:r>
      <w:r w:rsidR="002F50FC">
        <w:t>§</w:t>
      </w:r>
      <w:r w:rsidR="00804480" w:rsidRPr="00804480">
        <w:t xml:space="preserve">230(f)(2) defines “interactive computer </w:t>
      </w:r>
      <w:r w:rsidR="00804480" w:rsidRPr="00804480">
        <w:lastRenderedPageBreak/>
        <w:t>service” to include “software . . . or enabling tools” that “pick, choose, analyze, . . . search, subset, organize, reorganize, or translate content.”</w:t>
      </w:r>
      <w:r w:rsidR="002F50FC" w:rsidRPr="002F50FC">
        <w:rPr>
          <w:rStyle w:val="FootnoteReference"/>
        </w:rPr>
        <w:t xml:space="preserve"> </w:t>
      </w:r>
      <w:r w:rsidR="002F50FC">
        <w:rPr>
          <w:rStyle w:val="FootnoteReference"/>
        </w:rPr>
        <w:footnoteReference w:id="51"/>
      </w:r>
    </w:p>
    <w:p w14:paraId="3EA598F2" w14:textId="77777777" w:rsidR="005D2FC3" w:rsidRDefault="005D2FC3">
      <w:pPr>
        <w:spacing w:after="0" w:line="240" w:lineRule="auto"/>
        <w:rPr>
          <w:b/>
          <w:color w:val="002060"/>
          <w:sz w:val="28"/>
          <w:szCs w:val="28"/>
        </w:rPr>
      </w:pPr>
      <w:r>
        <w:br w:type="page"/>
      </w:r>
    </w:p>
    <w:p w14:paraId="2BA89325" w14:textId="7EA94413" w:rsidR="000F310B" w:rsidRPr="000F310B" w:rsidRDefault="000F310B" w:rsidP="004C49A4">
      <w:pPr>
        <w:pStyle w:val="Heading1"/>
      </w:pPr>
      <w:bookmarkStart w:id="477" w:name="_Toc130071474"/>
      <w:r>
        <w:lastRenderedPageBreak/>
        <w:t>Predictions</w:t>
      </w:r>
      <w:bookmarkEnd w:id="474"/>
      <w:bookmarkEnd w:id="477"/>
    </w:p>
    <w:p w14:paraId="2DA4A366" w14:textId="548EA488" w:rsidR="00230A0B" w:rsidDel="005F7686" w:rsidRDefault="78598CD0" w:rsidP="00230A0B">
      <w:r w:rsidRPr="0DE24D5B">
        <w:t>Section 230 has long been debated due to the broadness of its protection. In the past, Section 230 has granted near total immunity to websites so long as they do not directly produce the content that they distribute</w:t>
      </w:r>
      <w:r w:rsidR="00D411B3">
        <w:t>. This</w:t>
      </w:r>
      <w:r w:rsidRPr="0DE24D5B">
        <w:t xml:space="preserve"> interpretation has been upheld and furthered numerous times. </w:t>
      </w:r>
      <w:r w:rsidR="00C64EC8">
        <w:t>It</w:t>
      </w:r>
      <w:r w:rsidRPr="0DE24D5B">
        <w:t xml:space="preserve"> is important to acknowledge the difference between this case and the multitude of other cases </w:t>
      </w:r>
      <w:r w:rsidR="00C64EC8">
        <w:t>which</w:t>
      </w:r>
      <w:r w:rsidRPr="0DE24D5B">
        <w:t xml:space="preserve"> have been dismissed </w:t>
      </w:r>
      <w:r w:rsidR="001E4C81" w:rsidRPr="0DE24D5B">
        <w:t>because</w:t>
      </w:r>
      <w:r w:rsidRPr="0DE24D5B">
        <w:t xml:space="preserve"> of Section 230</w:t>
      </w:r>
      <w:r w:rsidR="003A6D10">
        <w:t>.</w:t>
      </w:r>
      <w:r>
        <w:t xml:space="preserve"> </w:t>
      </w:r>
      <w:r w:rsidRPr="0DE24D5B">
        <w:t>In this instance, the key question is whether Google’s targeted recommendations of third</w:t>
      </w:r>
      <w:r w:rsidR="0B4AE78D" w:rsidRPr="4C7D8D3D">
        <w:t>-</w:t>
      </w:r>
      <w:r w:rsidRPr="0DE24D5B">
        <w:t>party content prevents them from receiving the immunity granted by the provision.</w:t>
      </w:r>
      <w:r w:rsidRPr="481B987A">
        <w:rPr>
          <w:rStyle w:val="FootnoteReference"/>
          <w:rFonts w:eastAsia="Times New Roman"/>
          <w:color w:val="000000" w:themeColor="text1"/>
        </w:rPr>
        <w:footnoteReference w:id="52"/>
      </w:r>
      <w:r w:rsidRPr="0DE24D5B">
        <w:t xml:space="preserve"> However, by looking at past case precedent regarding Section 230 </w:t>
      </w:r>
      <w:r w:rsidR="00844A45">
        <w:t>while</w:t>
      </w:r>
      <w:r w:rsidRPr="0DE24D5B">
        <w:t xml:space="preserve"> isolating this case from the unique context, </w:t>
      </w:r>
      <w:bookmarkStart w:id="478" w:name="_Int_qpqDUZ1O"/>
      <w:r w:rsidRPr="0DE24D5B">
        <w:t>it can be seen that these</w:t>
      </w:r>
      <w:bookmarkEnd w:id="478"/>
      <w:r w:rsidRPr="0DE24D5B">
        <w:t xml:space="preserve"> recommendations do not constitute the “direct and palpable” involvement from Google that has been deemed necessary in the past to warrant ignoring the protections granted by Section 230.</w:t>
      </w:r>
      <w:r w:rsidRPr="0A7E60A0">
        <w:rPr>
          <w:rStyle w:val="FootnoteReference"/>
          <w:rFonts w:eastAsia="Times New Roman"/>
          <w:color w:val="000000" w:themeColor="text1"/>
        </w:rPr>
        <w:footnoteReference w:id="53"/>
      </w:r>
    </w:p>
    <w:p w14:paraId="66F57F98" w14:textId="33094A17" w:rsidR="00230A0B" w:rsidDel="005F7686" w:rsidRDefault="78598CD0" w:rsidP="00230A0B">
      <w:pPr>
        <w:rPr>
          <w:rStyle w:val="FootnoteReference"/>
          <w:rFonts w:eastAsia="Times New Roman"/>
          <w:color w:val="000000" w:themeColor="text1"/>
        </w:rPr>
      </w:pPr>
      <w:r w:rsidRPr="0DE24D5B">
        <w:t xml:space="preserve">First, one must consider cases in </w:t>
      </w:r>
      <w:r w:rsidR="00844A45">
        <w:t>which</w:t>
      </w:r>
      <w:r w:rsidRPr="0DE24D5B">
        <w:t xml:space="preserve"> Section 230 protections have been denied for a computer service provider - namely, where they could have been viewed as an “information content provider… responsible, in whole or in part, for the creation or development of the offending content.”</w:t>
      </w:r>
      <w:r w:rsidRPr="0A7E60A0">
        <w:rPr>
          <w:rStyle w:val="FootnoteReference"/>
          <w:rFonts w:eastAsia="Times New Roman"/>
          <w:color w:val="000000" w:themeColor="text1"/>
        </w:rPr>
        <w:footnoteReference w:id="54"/>
      </w:r>
      <w:r w:rsidRPr="0DE24D5B">
        <w:t xml:space="preserve"> A prominent example of this, is Fair v. Roommates. In </w:t>
      </w:r>
      <w:r w:rsidRPr="0DE24D5B">
        <w:rPr>
          <w:i/>
        </w:rPr>
        <w:t>Fair</w:t>
      </w:r>
      <w:r w:rsidRPr="0DE24D5B">
        <w:t>, the defendant (Roommates) operated a website that served as a platform for people to find roommates when looking for somewhere to live.</w:t>
      </w:r>
      <w:r w:rsidRPr="53B1ED31">
        <w:rPr>
          <w:rStyle w:val="FootnoteReference"/>
          <w:rFonts w:eastAsia="Times New Roman"/>
          <w:color w:val="000000" w:themeColor="text1"/>
        </w:rPr>
        <w:footnoteReference w:id="55"/>
      </w:r>
      <w:r w:rsidRPr="0DE24D5B">
        <w:t xml:space="preserve"> This website offered users a questionnaire when creating their profile </w:t>
      </w:r>
      <w:r w:rsidR="001876FC">
        <w:t>which</w:t>
      </w:r>
      <w:r w:rsidRPr="0DE24D5B">
        <w:t xml:space="preserve"> included their </w:t>
      </w:r>
      <w:r w:rsidR="001876FC">
        <w:t>gender</w:t>
      </w:r>
      <w:r w:rsidRPr="0DE24D5B">
        <w:t xml:space="preserve"> and sexual orientation</w:t>
      </w:r>
      <w:r w:rsidR="00E775BD">
        <w:t xml:space="preserve"> T</w:t>
      </w:r>
      <w:r w:rsidRPr="0DE24D5B">
        <w:t xml:space="preserve">his information </w:t>
      </w:r>
      <w:r w:rsidR="00E775BD">
        <w:t>was shared with</w:t>
      </w:r>
      <w:r w:rsidRPr="0DE24D5B">
        <w:t xml:space="preserve"> subscribers of the website.</w:t>
      </w:r>
      <w:r w:rsidRPr="53B1ED31">
        <w:rPr>
          <w:rStyle w:val="FootnoteReference"/>
          <w:rFonts w:eastAsia="Times New Roman"/>
          <w:color w:val="000000" w:themeColor="text1"/>
        </w:rPr>
        <w:footnoteReference w:id="56"/>
      </w:r>
      <w:r w:rsidRPr="0DE24D5B">
        <w:t xml:space="preserve"> The plaintiffs in this case claimed that “requiring subscribers to disclose their sex, family status, and sexual orientation ‘indicates’ an intent to discriminate against them, and thus runs afoul of… [the Fair Housing Act].”</w:t>
      </w:r>
      <w:r w:rsidRPr="1AAFE173">
        <w:rPr>
          <w:rStyle w:val="FootnoteReference"/>
          <w:rFonts w:eastAsia="Times New Roman"/>
          <w:color w:val="000000" w:themeColor="text1"/>
        </w:rPr>
        <w:footnoteReference w:id="57"/>
      </w:r>
      <w:r w:rsidRPr="0DE24D5B">
        <w:t xml:space="preserve"> The court sided with the plaintiffs, claiming that the mandatory and active disclosure of this information to </w:t>
      </w:r>
      <w:r w:rsidR="00AB798C">
        <w:t>subscribers</w:t>
      </w:r>
      <w:r w:rsidRPr="0DE24D5B">
        <w:t xml:space="preserve"> </w:t>
      </w:r>
      <w:r w:rsidRPr="0DE24D5B">
        <w:lastRenderedPageBreak/>
        <w:t xml:space="preserve">“indicates” intent to allow discrimination against </w:t>
      </w:r>
      <w:r w:rsidR="00126C91">
        <w:t>information owners</w:t>
      </w:r>
      <w:r w:rsidRPr="0DE24D5B">
        <w:t>, claiming that the website had a “direct and palpable” role in encouraging discriminatory behavior.</w:t>
      </w:r>
      <w:r w:rsidR="0BD244BA" w:rsidRPr="7815E5BB">
        <w:rPr>
          <w:rStyle w:val="FootnoteReference"/>
          <w:rFonts w:eastAsia="Times New Roman"/>
          <w:color w:val="000000" w:themeColor="text1"/>
        </w:rPr>
        <w:footnoteReference w:id="58"/>
      </w:r>
    </w:p>
    <w:p w14:paraId="38D747D9" w14:textId="77777777" w:rsidR="003551A9" w:rsidRDefault="78598CD0" w:rsidP="00230A0B">
      <w:r w:rsidRPr="0DE24D5B">
        <w:t xml:space="preserve">This detail, the “direct and palpable” nature of </w:t>
      </w:r>
      <w:proofErr w:type="spellStart"/>
      <w:r w:rsidRPr="0DE24D5B">
        <w:t>Roomates</w:t>
      </w:r>
      <w:proofErr w:type="spellEnd"/>
      <w:r w:rsidRPr="0DE24D5B">
        <w:t>’ behavior, has been cited in similar cases to analyze the nature of computer service providers. In Goddard v. Google, the plaintiff alleged that Google was directly aiding in the creation and proliferation of illegal content</w:t>
      </w:r>
      <w:r>
        <w:t xml:space="preserve"> </w:t>
      </w:r>
      <w:r w:rsidR="00DC2BB4">
        <w:t>through</w:t>
      </w:r>
      <w:r w:rsidRPr="0DE24D5B">
        <w:t xml:space="preserve"> their content recommendation algorithm - an argument </w:t>
      </w:r>
      <w:bookmarkStart w:id="479" w:name="_Int_lslMLZ62"/>
      <w:r w:rsidRPr="0DE24D5B">
        <w:t>similar to</w:t>
      </w:r>
      <w:bookmarkEnd w:id="479"/>
      <w:r w:rsidRPr="0DE24D5B">
        <w:t xml:space="preserve"> the underlying argument in Gonzalez v. Google.</w:t>
      </w:r>
      <w:r w:rsidR="0BD244BA" w:rsidRPr="1E1E984C">
        <w:rPr>
          <w:rStyle w:val="FootnoteReference"/>
          <w:rFonts w:eastAsia="Times New Roman"/>
          <w:color w:val="000000" w:themeColor="text1"/>
        </w:rPr>
        <w:footnoteReference w:id="59"/>
      </w:r>
      <w:r w:rsidRPr="0DE24D5B">
        <w:t xml:space="preserve"> In Goddard, the plaintiff suffered damages </w:t>
      </w:r>
      <w:r w:rsidR="3DA76727" w:rsidRPr="077325E8">
        <w:t>from</w:t>
      </w:r>
      <w:r w:rsidRPr="0DE24D5B">
        <w:t xml:space="preserve"> a fraudulent ad posted on Google’s website.</w:t>
      </w:r>
      <w:r w:rsidR="0BD244BA" w:rsidRPr="1AB9FA08">
        <w:rPr>
          <w:rStyle w:val="FootnoteReference"/>
          <w:rFonts w:eastAsia="Times New Roman"/>
          <w:color w:val="000000" w:themeColor="text1"/>
        </w:rPr>
        <w:footnoteReference w:id="60"/>
      </w:r>
      <w:r w:rsidRPr="0DE24D5B">
        <w:t xml:space="preserve"> While this</w:t>
      </w:r>
      <w:r w:rsidR="00571CA8">
        <w:t>,</w:t>
      </w:r>
      <w:r w:rsidRPr="0DE24D5B">
        <w:t xml:space="preserve"> in and of itself</w:t>
      </w:r>
      <w:r w:rsidR="00571CA8">
        <w:t>,</w:t>
      </w:r>
      <w:r w:rsidRPr="0DE24D5B">
        <w:t xml:space="preserve"> does not absolve Google of the protections granted by Section 230, the plaintiff made note of Google’s recommendation algorithm</w:t>
      </w:r>
      <w:r w:rsidR="00F05AE6">
        <w:t>, (</w:t>
      </w:r>
      <w:r w:rsidRPr="0DE24D5B">
        <w:t>namely, in how it recommends keywords to advertisers</w:t>
      </w:r>
      <w:r w:rsidR="00F05AE6">
        <w:t>)</w:t>
      </w:r>
      <w:r w:rsidRPr="0DE24D5B">
        <w:t xml:space="preserve">, </w:t>
      </w:r>
      <w:r w:rsidR="0037761C">
        <w:t>using an</w:t>
      </w:r>
      <w:r w:rsidR="0037761C" w:rsidRPr="0DE24D5B">
        <w:t xml:space="preserve"> </w:t>
      </w:r>
      <w:r w:rsidRPr="0DE24D5B">
        <w:t>example of how entering “ringtone” into Google’s “Keyword Tool” (which seeks to aid advertisers in selecting keywords for their ads) can result in</w:t>
      </w:r>
      <w:r>
        <w:t xml:space="preserve"> </w:t>
      </w:r>
      <w:r w:rsidR="00150033">
        <w:t>a</w:t>
      </w:r>
      <w:r w:rsidRPr="0DE24D5B">
        <w:t xml:space="preserve"> “free ringtone” being presented to the user.</w:t>
      </w:r>
      <w:r w:rsidR="0BD244BA" w:rsidRPr="1AB9FA08">
        <w:rPr>
          <w:rStyle w:val="FootnoteReference"/>
          <w:rFonts w:eastAsia="Times New Roman"/>
          <w:color w:val="000000" w:themeColor="text1"/>
        </w:rPr>
        <w:footnoteReference w:id="61"/>
      </w:r>
      <w:r w:rsidRPr="0DE24D5B">
        <w:t xml:space="preserve"> This, the plaintiff claimed, is not an example of a “neutral” tool that should be protected by Section 230</w:t>
      </w:r>
      <w:r w:rsidR="009E34AF">
        <w:t>. It</w:t>
      </w:r>
      <w:r>
        <w:t xml:space="preserve"> instead</w:t>
      </w:r>
      <w:r w:rsidRPr="0DE24D5B">
        <w:t xml:space="preserve"> indicates that Google’s recommendation system is knowingly aware of harmful content </w:t>
      </w:r>
      <w:r w:rsidR="009E34AF">
        <w:t>which</w:t>
      </w:r>
      <w:r w:rsidRPr="0DE24D5B">
        <w:t xml:space="preserve"> is often provided by Google</w:t>
      </w:r>
      <w:r w:rsidR="001A2073">
        <w:t>,</w:t>
      </w:r>
      <w:r w:rsidRPr="0DE24D5B">
        <w:t xml:space="preserve"> (Google is well aware of “the mobile content industry’s unauthorized charge problems”)</w:t>
      </w:r>
      <w:r w:rsidR="001A2073">
        <w:t>,</w:t>
      </w:r>
      <w:r w:rsidRPr="0DE24D5B">
        <w:t xml:space="preserve"> </w:t>
      </w:r>
      <w:r w:rsidR="000D76D4">
        <w:t>implying</w:t>
      </w:r>
      <w:r w:rsidRPr="0DE24D5B">
        <w:t xml:space="preserve"> that Google is an active participant in the creation of this harmful content.</w:t>
      </w:r>
      <w:r w:rsidR="0BD244BA" w:rsidRPr="1AB9FA08">
        <w:rPr>
          <w:rStyle w:val="FootnoteReference"/>
          <w:rFonts w:eastAsia="Times New Roman"/>
          <w:color w:val="000000" w:themeColor="text1"/>
        </w:rPr>
        <w:footnoteReference w:id="62"/>
      </w:r>
      <w:r w:rsidRPr="0DE24D5B">
        <w:t xml:space="preserve"> However, the court ruled that this system of content recommendation does </w:t>
      </w:r>
      <w:r w:rsidRPr="0DE24D5B">
        <w:rPr>
          <w:i/>
        </w:rPr>
        <w:t>not</w:t>
      </w:r>
      <w:r w:rsidRPr="0DE24D5B">
        <w:t xml:space="preserve"> constitute a “direct and palpable” involvement in the creation of harmful content, and therefore should not prevent Google from receiving protection under the CDA.</w:t>
      </w:r>
      <w:r w:rsidRPr="77FFB2B6">
        <w:rPr>
          <w:rStyle w:val="FootnoteReference"/>
          <w:rFonts w:eastAsia="Times New Roman"/>
          <w:color w:val="000000" w:themeColor="text1"/>
        </w:rPr>
        <w:footnoteReference w:id="63"/>
      </w:r>
      <w:r w:rsidRPr="0DE24D5B">
        <w:t xml:space="preserve"> </w:t>
      </w:r>
    </w:p>
    <w:p w14:paraId="1177408C" w14:textId="13C2F254" w:rsidR="00230A0B" w:rsidDel="005F7686" w:rsidRDefault="78598CD0" w:rsidP="00230A0B">
      <w:pPr>
        <w:rPr>
          <w:rFonts w:eastAsia="Times New Roman"/>
          <w:color w:val="000000" w:themeColor="text1"/>
        </w:rPr>
      </w:pPr>
      <w:r w:rsidRPr="0DE24D5B">
        <w:rPr>
          <w:rFonts w:eastAsia="Times New Roman"/>
          <w:color w:val="000000" w:themeColor="text1"/>
        </w:rPr>
        <w:t xml:space="preserve">In a similar case, </w:t>
      </w:r>
      <w:proofErr w:type="spellStart"/>
      <w:r w:rsidRPr="0DE24D5B">
        <w:rPr>
          <w:rFonts w:eastAsia="Times New Roman"/>
          <w:color w:val="000000" w:themeColor="text1"/>
        </w:rPr>
        <w:t>Jurin</w:t>
      </w:r>
      <w:proofErr w:type="spellEnd"/>
      <w:r w:rsidRPr="0DE24D5B">
        <w:rPr>
          <w:rFonts w:eastAsia="Times New Roman"/>
          <w:color w:val="000000" w:themeColor="text1"/>
        </w:rPr>
        <w:t xml:space="preserve"> v. Google, Google was sued for recommending “</w:t>
      </w:r>
      <w:proofErr w:type="spellStart"/>
      <w:r w:rsidRPr="0DE24D5B">
        <w:rPr>
          <w:rFonts w:eastAsia="Times New Roman"/>
          <w:color w:val="000000" w:themeColor="text1"/>
        </w:rPr>
        <w:t>Styrotrim</w:t>
      </w:r>
      <w:proofErr w:type="spellEnd"/>
      <w:r w:rsidRPr="0DE24D5B">
        <w:rPr>
          <w:rFonts w:eastAsia="Times New Roman"/>
          <w:color w:val="000000" w:themeColor="text1"/>
        </w:rPr>
        <w:t>” as a keyword to advertisers, which the plaintiff claimed caused measurable damages by actively and directly enabling other parties to use their trademark in an unauthorized manner.</w:t>
      </w:r>
      <w:r w:rsidR="5FD726F9" w:rsidRPr="3AA4E11A">
        <w:rPr>
          <w:rStyle w:val="FootnoteReference"/>
          <w:rFonts w:eastAsia="Times New Roman"/>
          <w:color w:val="000000" w:themeColor="text1"/>
        </w:rPr>
        <w:footnoteReference w:id="64"/>
      </w:r>
      <w:r w:rsidRPr="0DE24D5B">
        <w:rPr>
          <w:rFonts w:eastAsia="Times New Roman"/>
          <w:color w:val="000000" w:themeColor="text1"/>
        </w:rPr>
        <w:t xml:space="preserve"> However, the court </w:t>
      </w:r>
      <w:r w:rsidRPr="0DE24D5B">
        <w:rPr>
          <w:rFonts w:eastAsia="Times New Roman"/>
          <w:color w:val="000000" w:themeColor="text1"/>
        </w:rPr>
        <w:lastRenderedPageBreak/>
        <w:t>held that “suggesting keywords to competing advertisers… merely helps third parties to refine their content,” and that “this is tantamount to the editorial process protected by the CDA.”</w:t>
      </w:r>
      <w:r w:rsidR="5FD726F9" w:rsidRPr="3AA4E11A">
        <w:rPr>
          <w:rStyle w:val="FootnoteReference"/>
          <w:rFonts w:eastAsia="Times New Roman"/>
          <w:color w:val="000000" w:themeColor="text1"/>
        </w:rPr>
        <w:footnoteReference w:id="65"/>
      </w:r>
      <w:r w:rsidRPr="0DE24D5B">
        <w:rPr>
          <w:rFonts w:eastAsia="Times New Roman"/>
          <w:color w:val="000000" w:themeColor="text1"/>
        </w:rPr>
        <w:t xml:space="preserve"> </w:t>
      </w:r>
    </w:p>
    <w:p w14:paraId="2061392E" w14:textId="761E7254" w:rsidR="00230A0B" w:rsidDel="005F7686" w:rsidRDefault="00702E1B" w:rsidP="00230A0B">
      <w:pPr>
        <w:rPr>
          <w:rFonts w:eastAsia="Times New Roman"/>
          <w:color w:val="000000" w:themeColor="text1"/>
        </w:rPr>
      </w:pPr>
      <w:r>
        <w:rPr>
          <w:rFonts w:eastAsia="Times New Roman"/>
          <w:color w:val="000000" w:themeColor="text1"/>
        </w:rPr>
        <w:t>B</w:t>
      </w:r>
      <w:r w:rsidR="4B10BEF4" w:rsidRPr="077325E8">
        <w:rPr>
          <w:rFonts w:eastAsia="Times New Roman"/>
          <w:color w:val="000000" w:themeColor="text1"/>
        </w:rPr>
        <w:t>ecause</w:t>
      </w:r>
      <w:r w:rsidR="78598CD0" w:rsidRPr="0DE24D5B">
        <w:rPr>
          <w:rFonts w:eastAsia="Times New Roman"/>
          <w:color w:val="000000" w:themeColor="text1"/>
        </w:rPr>
        <w:t xml:space="preserve"> of the ruling in Roommates, courts have developed an understanding that being a content creator in the context of unlawful content requires “materially contributing to its alleged unlawfulness.”</w:t>
      </w:r>
      <w:r w:rsidR="78598CD0" w:rsidRPr="464B0FE2">
        <w:rPr>
          <w:rStyle w:val="FootnoteReference"/>
          <w:rFonts w:eastAsia="Times New Roman"/>
          <w:color w:val="000000" w:themeColor="text1"/>
        </w:rPr>
        <w:footnoteReference w:id="66"/>
      </w:r>
      <w:r w:rsidR="78598CD0" w:rsidRPr="0DE24D5B">
        <w:rPr>
          <w:rFonts w:eastAsia="Times New Roman"/>
          <w:color w:val="000000" w:themeColor="text1"/>
        </w:rPr>
        <w:t xml:space="preserve"> When viewing Gonzalez through </w:t>
      </w:r>
      <w:r w:rsidR="003137EC">
        <w:rPr>
          <w:rFonts w:eastAsia="Times New Roman"/>
          <w:color w:val="000000" w:themeColor="text1"/>
        </w:rPr>
        <w:t>these lenses</w:t>
      </w:r>
      <w:r w:rsidR="78598CD0" w:rsidRPr="0DE24D5B">
        <w:rPr>
          <w:rFonts w:eastAsia="Times New Roman"/>
          <w:color w:val="000000" w:themeColor="text1"/>
        </w:rPr>
        <w:t xml:space="preserve"> regarding algorithmically recommended content, one cannot draw a perfectly direct comparison. </w:t>
      </w:r>
      <w:proofErr w:type="gramStart"/>
      <w:r w:rsidR="003137EC">
        <w:rPr>
          <w:rFonts w:eastAsia="Times New Roman"/>
          <w:color w:val="000000" w:themeColor="text1"/>
        </w:rPr>
        <w:t>I</w:t>
      </w:r>
      <w:r w:rsidR="78598CD0" w:rsidRPr="0DE24D5B">
        <w:rPr>
          <w:rFonts w:eastAsia="Times New Roman"/>
          <w:color w:val="000000" w:themeColor="text1"/>
        </w:rPr>
        <w:t xml:space="preserve">t </w:t>
      </w:r>
      <w:r w:rsidR="00646812">
        <w:rPr>
          <w:rFonts w:eastAsia="Times New Roman"/>
          <w:color w:val="000000" w:themeColor="text1"/>
        </w:rPr>
        <w:t>is plain</w:t>
      </w:r>
      <w:r w:rsidR="78598CD0" w:rsidRPr="0DE24D5B">
        <w:rPr>
          <w:rFonts w:eastAsia="Times New Roman"/>
          <w:color w:val="000000" w:themeColor="text1"/>
        </w:rPr>
        <w:t xml:space="preserve"> that Google’s</w:t>
      </w:r>
      <w:proofErr w:type="gramEnd"/>
      <w:r w:rsidR="78598CD0" w:rsidRPr="0DE24D5B">
        <w:rPr>
          <w:rFonts w:eastAsia="Times New Roman"/>
          <w:color w:val="000000" w:themeColor="text1"/>
        </w:rPr>
        <w:t xml:space="preserve"> algorithm in recommending ISIS produced content, does not materially </w:t>
      </w:r>
      <w:r w:rsidR="60CB8E19" w:rsidRPr="0DE24D5B">
        <w:rPr>
          <w:rFonts w:eastAsia="Times New Roman"/>
          <w:color w:val="000000" w:themeColor="text1"/>
        </w:rPr>
        <w:t xml:space="preserve">contribute </w:t>
      </w:r>
      <w:r w:rsidR="78598CD0" w:rsidRPr="0DE24D5B">
        <w:rPr>
          <w:rFonts w:eastAsia="Times New Roman"/>
          <w:color w:val="000000" w:themeColor="text1"/>
        </w:rPr>
        <w:t>to its alleged unlawfulness</w:t>
      </w:r>
      <w:r w:rsidR="60CB8E19" w:rsidRPr="0DE24D5B">
        <w:rPr>
          <w:rFonts w:eastAsia="Times New Roman"/>
          <w:color w:val="000000" w:themeColor="text1"/>
        </w:rPr>
        <w:t>.</w:t>
      </w:r>
      <w:r w:rsidR="78598CD0" w:rsidRPr="0DE24D5B">
        <w:rPr>
          <w:rFonts w:eastAsia="Times New Roman"/>
          <w:color w:val="000000" w:themeColor="text1"/>
        </w:rPr>
        <w:t xml:space="preserve"> The algorithm is purely neutral. It recommends content to users based on their expressed interests and browsing history, with no bias towards content related to terrorism.</w:t>
      </w:r>
      <w:r w:rsidR="78598CD0" w:rsidRPr="7F79E651">
        <w:rPr>
          <w:rStyle w:val="FootnoteReference"/>
          <w:rFonts w:eastAsia="Times New Roman"/>
          <w:color w:val="000000" w:themeColor="text1"/>
        </w:rPr>
        <w:footnoteReference w:id="67"/>
      </w:r>
      <w:r w:rsidR="78598CD0" w:rsidRPr="0DE24D5B">
        <w:rPr>
          <w:rFonts w:eastAsia="Times New Roman"/>
          <w:color w:val="000000" w:themeColor="text1"/>
        </w:rPr>
        <w:t xml:space="preserve"> </w:t>
      </w:r>
      <w:bookmarkStart w:id="480" w:name="_Int_qPVRBNMq"/>
      <w:r w:rsidR="002A189F">
        <w:rPr>
          <w:rFonts w:eastAsia="Times New Roman"/>
          <w:color w:val="000000" w:themeColor="text1"/>
        </w:rPr>
        <w:t>As such</w:t>
      </w:r>
      <w:r w:rsidR="78598CD0" w:rsidRPr="0DE24D5B">
        <w:rPr>
          <w:rFonts w:eastAsia="Times New Roman"/>
          <w:color w:val="000000" w:themeColor="text1"/>
        </w:rPr>
        <w:t>, Google should not be viewed as a content provider for the purposes of exception from Section 230.</w:t>
      </w:r>
      <w:bookmarkEnd w:id="480"/>
    </w:p>
    <w:p w14:paraId="2F12850C" w14:textId="1FC7F0F2" w:rsidR="00230A0B" w:rsidDel="005F7686" w:rsidRDefault="78598CD0" w:rsidP="00230A0B">
      <w:pPr>
        <w:rPr>
          <w:rFonts w:eastAsia="Times New Roman"/>
          <w:color w:val="000000" w:themeColor="text1"/>
        </w:rPr>
      </w:pPr>
      <w:r w:rsidRPr="0DE24D5B">
        <w:rPr>
          <w:rFonts w:eastAsia="Times New Roman"/>
          <w:color w:val="000000" w:themeColor="text1"/>
        </w:rPr>
        <w:t xml:space="preserve">However, it is important to note that Google’s algorithm and the potential promotion of terrorism-related content </w:t>
      </w:r>
      <w:r w:rsidR="00507E84">
        <w:rPr>
          <w:rFonts w:eastAsia="Times New Roman"/>
          <w:color w:val="000000" w:themeColor="text1"/>
        </w:rPr>
        <w:t>are</w:t>
      </w:r>
      <w:r w:rsidRPr="0DE24D5B">
        <w:rPr>
          <w:rFonts w:eastAsia="Times New Roman"/>
          <w:color w:val="000000" w:themeColor="text1"/>
        </w:rPr>
        <w:t xml:space="preserve"> not the only issue</w:t>
      </w:r>
      <w:r w:rsidR="00507E84">
        <w:rPr>
          <w:rFonts w:eastAsia="Times New Roman"/>
          <w:color w:val="000000" w:themeColor="text1"/>
        </w:rPr>
        <w:t>s</w:t>
      </w:r>
      <w:r w:rsidRPr="0DE24D5B">
        <w:rPr>
          <w:rFonts w:eastAsia="Times New Roman"/>
          <w:color w:val="000000" w:themeColor="text1"/>
        </w:rPr>
        <w:t xml:space="preserve"> at hand. When this case was heard in the District Court of California, it was held that </w:t>
      </w:r>
      <w:r w:rsidR="005B3282">
        <w:rPr>
          <w:rFonts w:eastAsia="Times New Roman"/>
          <w:color w:val="000000" w:themeColor="text1"/>
        </w:rPr>
        <w:t>the</w:t>
      </w:r>
      <w:r w:rsidRPr="0DE24D5B">
        <w:rPr>
          <w:rFonts w:eastAsia="Times New Roman"/>
          <w:color w:val="000000" w:themeColor="text1"/>
        </w:rPr>
        <w:t xml:space="preserve"> claims pertaining to Google’s liability for hosting and promoting such content were mostly baseless</w:t>
      </w:r>
      <w:r w:rsidR="004514F7">
        <w:rPr>
          <w:rFonts w:eastAsia="Times New Roman"/>
          <w:color w:val="000000" w:themeColor="text1"/>
        </w:rPr>
        <w:t>. The</w:t>
      </w:r>
      <w:r w:rsidRPr="0DE24D5B">
        <w:rPr>
          <w:rFonts w:eastAsia="Times New Roman"/>
          <w:color w:val="000000" w:themeColor="text1"/>
        </w:rPr>
        <w:t xml:space="preserve"> court granted the plaintiffs the opportunity to make an amended complaint prior to their appeal focused on their claim that Google’s </w:t>
      </w:r>
      <w:r w:rsidR="0083023F">
        <w:rPr>
          <w:rFonts w:eastAsia="Times New Roman"/>
          <w:color w:val="000000" w:themeColor="text1"/>
        </w:rPr>
        <w:t xml:space="preserve">targeted </w:t>
      </w:r>
      <w:r w:rsidR="003D2B39">
        <w:rPr>
          <w:rFonts w:eastAsia="Times New Roman"/>
          <w:color w:val="000000" w:themeColor="text1"/>
        </w:rPr>
        <w:t>ad</w:t>
      </w:r>
      <w:r w:rsidRPr="0DE24D5B">
        <w:rPr>
          <w:rFonts w:eastAsia="Times New Roman"/>
          <w:color w:val="000000" w:themeColor="text1"/>
        </w:rPr>
        <w:t xml:space="preserve"> revenue sharing </w:t>
      </w:r>
      <w:r w:rsidR="009A5A63">
        <w:rPr>
          <w:rFonts w:eastAsia="Times New Roman"/>
          <w:color w:val="000000" w:themeColor="text1"/>
        </w:rPr>
        <w:t>with</w:t>
      </w:r>
      <w:r w:rsidRPr="0DE24D5B">
        <w:rPr>
          <w:rFonts w:eastAsia="Times New Roman"/>
          <w:color w:val="000000" w:themeColor="text1"/>
        </w:rPr>
        <w:t xml:space="preserve"> ISIS violated Section 2339B of the Anti</w:t>
      </w:r>
      <w:r w:rsidR="099BE280" w:rsidRPr="2CE17911">
        <w:rPr>
          <w:rFonts w:eastAsia="Times New Roman"/>
          <w:color w:val="000000" w:themeColor="text1"/>
        </w:rPr>
        <w:t>-</w:t>
      </w:r>
      <w:r w:rsidRPr="0DE24D5B">
        <w:rPr>
          <w:rFonts w:eastAsia="Times New Roman"/>
          <w:color w:val="000000" w:themeColor="text1"/>
        </w:rPr>
        <w:t>Terrorism Act.</w:t>
      </w:r>
      <w:r w:rsidRPr="16CA12AF">
        <w:rPr>
          <w:rStyle w:val="FootnoteReference"/>
          <w:rFonts w:eastAsia="Times New Roman"/>
          <w:color w:val="000000" w:themeColor="text1"/>
        </w:rPr>
        <w:footnoteReference w:id="68"/>
      </w:r>
      <w:r w:rsidRPr="0DE24D5B">
        <w:rPr>
          <w:rFonts w:eastAsia="Times New Roman"/>
          <w:color w:val="000000" w:themeColor="text1"/>
        </w:rPr>
        <w:t xml:space="preserve"> Similarly, the plaintiffs claim a violation of Section 2339C(c), which prohibits disguising “the nature, location, source, ownership, or control of any material support or resources” to a terrorist group.</w:t>
      </w:r>
      <w:r w:rsidRPr="7979E799">
        <w:rPr>
          <w:rStyle w:val="FootnoteReference"/>
          <w:rFonts w:eastAsia="Times New Roman"/>
          <w:color w:val="000000" w:themeColor="text1"/>
        </w:rPr>
        <w:footnoteReference w:id="69"/>
      </w:r>
      <w:r w:rsidRPr="0DE24D5B">
        <w:rPr>
          <w:rFonts w:eastAsia="Times New Roman"/>
          <w:color w:val="000000" w:themeColor="text1"/>
        </w:rPr>
        <w:t xml:space="preserve"> These claims have much more potential to be acted upon, as Section 230’s shield of immunity mostly applies to content posted on the platform, whereas the act of revenue sharing is not one which has historically seen such sweeping protection. </w:t>
      </w:r>
      <w:r w:rsidR="0035761F">
        <w:rPr>
          <w:rFonts w:eastAsia="Times New Roman"/>
          <w:color w:val="000000" w:themeColor="text1"/>
        </w:rPr>
        <w:t>I</w:t>
      </w:r>
      <w:r w:rsidRPr="0DE24D5B">
        <w:rPr>
          <w:rFonts w:eastAsia="Times New Roman"/>
          <w:color w:val="000000" w:themeColor="text1"/>
        </w:rPr>
        <w:t>t is important to note that the District Court dismissed all claims - including those pertaining to revenue sharing - due to a lack of “proximate causation.”</w:t>
      </w:r>
      <w:r w:rsidRPr="4672B08F">
        <w:rPr>
          <w:rStyle w:val="FootnoteReference"/>
          <w:rFonts w:eastAsia="Times New Roman"/>
          <w:color w:val="000000" w:themeColor="text1"/>
        </w:rPr>
        <w:footnoteReference w:id="70"/>
      </w:r>
      <w:r w:rsidRPr="0DE24D5B">
        <w:rPr>
          <w:rFonts w:eastAsia="Times New Roman"/>
          <w:color w:val="000000" w:themeColor="text1"/>
        </w:rPr>
        <w:t xml:space="preserve"> If the plaintiffs were to amend their claims to specifically focus on the revenue sharing and demonstrate proximate causation, it is possible it might not be seen as “futile,” as the </w:t>
      </w:r>
      <w:r w:rsidRPr="0DE24D5B">
        <w:rPr>
          <w:rFonts w:eastAsia="Times New Roman"/>
          <w:color w:val="000000" w:themeColor="text1"/>
        </w:rPr>
        <w:lastRenderedPageBreak/>
        <w:t>court held in their conclusion.</w:t>
      </w:r>
      <w:r w:rsidRPr="4672B08F">
        <w:rPr>
          <w:rStyle w:val="FootnoteReference"/>
          <w:rFonts w:eastAsia="Times New Roman"/>
          <w:color w:val="000000" w:themeColor="text1"/>
        </w:rPr>
        <w:footnoteReference w:id="71"/>
      </w:r>
      <w:r w:rsidRPr="0DE24D5B">
        <w:rPr>
          <w:rFonts w:eastAsia="Times New Roman"/>
          <w:color w:val="000000" w:themeColor="text1"/>
        </w:rPr>
        <w:t xml:space="preserve"> </w:t>
      </w:r>
      <w:r w:rsidR="002C18C0">
        <w:rPr>
          <w:rFonts w:eastAsia="Times New Roman"/>
          <w:color w:val="000000" w:themeColor="text1"/>
        </w:rPr>
        <w:t>As</w:t>
      </w:r>
      <w:r w:rsidRPr="0DE24D5B">
        <w:rPr>
          <w:rFonts w:eastAsia="Times New Roman"/>
          <w:color w:val="000000" w:themeColor="text1"/>
        </w:rPr>
        <w:t xml:space="preserve"> the claims come inherently tied to the idea that Google was intentionally promoting terrorism on their platform, something </w:t>
      </w:r>
      <w:r w:rsidR="006D3156">
        <w:rPr>
          <w:rFonts w:eastAsia="Times New Roman"/>
          <w:color w:val="000000" w:themeColor="text1"/>
        </w:rPr>
        <w:t>of which</w:t>
      </w:r>
      <w:r w:rsidRPr="0DE24D5B">
        <w:rPr>
          <w:rFonts w:eastAsia="Times New Roman"/>
          <w:color w:val="000000" w:themeColor="text1"/>
        </w:rPr>
        <w:t xml:space="preserve"> Google is almost guaranteed to be </w:t>
      </w:r>
      <w:r w:rsidR="006D3156">
        <w:rPr>
          <w:rFonts w:eastAsia="Times New Roman"/>
          <w:color w:val="000000" w:themeColor="text1"/>
        </w:rPr>
        <w:t>found</w:t>
      </w:r>
      <w:r w:rsidRPr="0DE24D5B">
        <w:rPr>
          <w:rFonts w:eastAsia="Times New Roman"/>
          <w:color w:val="000000" w:themeColor="text1"/>
        </w:rPr>
        <w:t xml:space="preserve"> not guilty of due to Section 230 </w:t>
      </w:r>
      <w:r w:rsidR="004430FE">
        <w:rPr>
          <w:rFonts w:eastAsia="Times New Roman"/>
          <w:color w:val="000000" w:themeColor="text1"/>
        </w:rPr>
        <w:t>protections</w:t>
      </w:r>
      <w:r w:rsidRPr="0DE24D5B">
        <w:rPr>
          <w:rFonts w:eastAsia="Times New Roman"/>
          <w:color w:val="000000" w:themeColor="text1"/>
        </w:rPr>
        <w:t>, these revenue sharing claims will most likely be viewed by the Supreme Court as “simply [an] attempt to repackage this theory” - exactly as the District Court did - of Google’s permissive dissemination of a terrorist message, and thus struck down in service of maintaining Section 230’s broad protections.</w:t>
      </w:r>
      <w:r w:rsidR="0948049E" w:rsidRPr="19A71A6B">
        <w:rPr>
          <w:rStyle w:val="FootnoteReference"/>
          <w:rFonts w:eastAsia="Times New Roman"/>
          <w:color w:val="000000" w:themeColor="text1"/>
        </w:rPr>
        <w:footnoteReference w:id="72"/>
      </w:r>
    </w:p>
    <w:p w14:paraId="4BE24D93" w14:textId="0AF42F9D" w:rsidR="00230A0B" w:rsidDel="005F7686" w:rsidRDefault="00C457CD" w:rsidP="00230A0B">
      <w:r>
        <w:rPr>
          <w:rFonts w:eastAsia="Times New Roman"/>
          <w:color w:val="000000" w:themeColor="text1"/>
        </w:rPr>
        <w:t xml:space="preserve">We feel Google will </w:t>
      </w:r>
      <w:r w:rsidR="00EA6E0B">
        <w:rPr>
          <w:rFonts w:eastAsia="Times New Roman"/>
          <w:color w:val="000000" w:themeColor="text1"/>
        </w:rPr>
        <w:t>win this fight, retaining</w:t>
      </w:r>
      <w:r w:rsidR="78598CD0" w:rsidRPr="0DE24D5B">
        <w:rPr>
          <w:rFonts w:eastAsia="Times New Roman"/>
          <w:color w:val="000000" w:themeColor="text1"/>
        </w:rPr>
        <w:t xml:space="preserve"> Section 230</w:t>
      </w:r>
      <w:r w:rsidR="00EA6E0B">
        <w:rPr>
          <w:rFonts w:eastAsia="Times New Roman"/>
          <w:color w:val="000000" w:themeColor="text1"/>
        </w:rPr>
        <w:t xml:space="preserve"> protections</w:t>
      </w:r>
      <w:r w:rsidR="78598CD0" w:rsidRPr="0DE24D5B">
        <w:rPr>
          <w:rFonts w:eastAsia="Times New Roman"/>
          <w:color w:val="000000" w:themeColor="text1"/>
        </w:rPr>
        <w:t>.</w:t>
      </w:r>
    </w:p>
    <w:p w14:paraId="52352E3C" w14:textId="5476F22D" w:rsidR="00230A0B" w:rsidDel="005F7686" w:rsidRDefault="00230A0B" w:rsidP="00230A0B">
      <w:pPr>
        <w:rPr>
          <w:ins w:id="481" w:author="Author"/>
          <w:del w:id="482" w:author="Author"/>
        </w:rPr>
      </w:pPr>
    </w:p>
    <w:p w14:paraId="02077593" w14:textId="77777777" w:rsidR="00C74BC4" w:rsidRDefault="00C74BC4">
      <w:pPr>
        <w:spacing w:after="0" w:line="240" w:lineRule="auto"/>
        <w:rPr>
          <w:b/>
          <w:color w:val="637894"/>
          <w:sz w:val="48"/>
          <w:szCs w:val="48"/>
        </w:rPr>
      </w:pPr>
      <w:bookmarkStart w:id="483" w:name="_Toc129994489"/>
      <w:r>
        <w:br w:type="page"/>
      </w:r>
    </w:p>
    <w:p w14:paraId="0C3E682B" w14:textId="58B710AC" w:rsidR="0042061B" w:rsidRDefault="007D53E4" w:rsidP="00C74BC4">
      <w:pPr>
        <w:pStyle w:val="Heading1"/>
        <w:pBdr>
          <w:bottom w:val="single" w:sz="4" w:space="1" w:color="auto"/>
        </w:pBdr>
      </w:pPr>
      <w:bookmarkStart w:id="484" w:name="_Toc130071475"/>
      <w:r w:rsidRPr="007C77DD">
        <w:lastRenderedPageBreak/>
        <w:t>References</w:t>
      </w:r>
      <w:bookmarkEnd w:id="483"/>
      <w:bookmarkEnd w:id="484"/>
    </w:p>
    <w:p w14:paraId="175974FB" w14:textId="5F75130E" w:rsidR="4FA91FFD" w:rsidRDefault="4FA91FFD">
      <w:r>
        <w:t>Alien Tort Statute, 28 U.S.C. § 1350 (1948)</w:t>
      </w:r>
    </w:p>
    <w:p w14:paraId="7E7817C3" w14:textId="18B4C5F8" w:rsidR="19BF4190" w:rsidRDefault="19BF4190" w:rsidP="73FCD6C4">
      <w:r>
        <w:t>Anti-Terrorism Act, 18 U.S.C. Section 2339C(c) (2004)</w:t>
      </w:r>
      <w:r w:rsidR="22122F37">
        <w:t xml:space="preserve"> </w:t>
      </w:r>
    </w:p>
    <w:p w14:paraId="4AA7614F" w14:textId="54DC69BC" w:rsidR="19BF4190" w:rsidRDefault="22122F37" w:rsidP="5D207E7C">
      <w:r>
        <w:t>Carafano v. Metrosplash.com, Inc., 339 F.3d 1119, 1123 (9th Cir. 2003)</w:t>
      </w:r>
    </w:p>
    <w:p w14:paraId="6FA2AC22" w14:textId="586E3DD5" w:rsidR="19BF4190" w:rsidRDefault="19BF4190" w:rsidP="5D207E7C">
      <w:r>
        <w:t>Communications Decency Act, 47 U.S.C. Section 230(c) (1996)</w:t>
      </w:r>
      <w:r w:rsidR="508DCA31">
        <w:t xml:space="preserve"> </w:t>
      </w:r>
    </w:p>
    <w:p w14:paraId="31446230" w14:textId="5FE89859" w:rsidR="19BF4190" w:rsidRDefault="508DCA31" w:rsidP="6C833AA1">
      <w:proofErr w:type="spellStart"/>
      <w:r>
        <w:t>Dyroff</w:t>
      </w:r>
      <w:proofErr w:type="spellEnd"/>
      <w:r>
        <w:t xml:space="preserve"> v. Google, Inc., 934 F.3d 1092 (9th Cir. 2019)</w:t>
      </w:r>
      <w:r w:rsidR="1EE4F125">
        <w:t xml:space="preserve"> </w:t>
      </w:r>
    </w:p>
    <w:p w14:paraId="66DC70D1" w14:textId="4BB2FBF8" w:rsidR="19BF4190" w:rsidRDefault="1EE4F125" w:rsidP="5D207E7C">
      <w:proofErr w:type="spellStart"/>
      <w:r>
        <w:t>Dyroff</w:t>
      </w:r>
      <w:proofErr w:type="spellEnd"/>
      <w:r>
        <w:t xml:space="preserve"> v. Ultimate Software Grp, Inc., 934 F.3d 1093 (9th Cir. 2019)</w:t>
      </w:r>
    </w:p>
    <w:p w14:paraId="71287B0E" w14:textId="1FE47B45" w:rsidR="000F310B" w:rsidRPr="000F310B" w:rsidRDefault="60AE7E86" w:rsidP="000F310B">
      <w:r>
        <w:t>Fair v. Roommates, 521 F.3d 1157 (9th Cir. 2008)</w:t>
      </w:r>
      <w:r w:rsidR="0F893369">
        <w:t xml:space="preserve"> </w:t>
      </w:r>
    </w:p>
    <w:p w14:paraId="4FFC4682" w14:textId="621231DD" w:rsidR="000F310B" w:rsidRPr="000F310B" w:rsidRDefault="157DD2DC" w:rsidP="2CD70F05">
      <w:r>
        <w:t>Force v. Facebook, Inc., 934 F.3d 50 (2d Cir. 2019)</w:t>
      </w:r>
      <w:r w:rsidR="494B1F7B">
        <w:t xml:space="preserve"> </w:t>
      </w:r>
    </w:p>
    <w:p w14:paraId="6DDAB9A3" w14:textId="2A975D62" w:rsidR="000F310B" w:rsidRPr="000F310B" w:rsidRDefault="494B1F7B" w:rsidP="000F310B">
      <w:r>
        <w:t xml:space="preserve">Global Terrorism Sanctions Regulations, 31 CFR </w:t>
      </w:r>
      <w:proofErr w:type="spellStart"/>
      <w:r>
        <w:t>Subt</w:t>
      </w:r>
      <w:proofErr w:type="spellEnd"/>
      <w:r>
        <w:t>. B, Ch. V, Pt. 594</w:t>
      </w:r>
    </w:p>
    <w:p w14:paraId="6B5B2C34" w14:textId="179B722E" w:rsidR="000F310B" w:rsidRPr="000F310B" w:rsidRDefault="5B30ABFD" w:rsidP="000F310B">
      <w:r>
        <w:t>Goddard v. Google, Inc., 640 F. Supp. 2d 1193 (N.D. Cal. 2009)</w:t>
      </w:r>
      <w:r w:rsidR="4C42BB67">
        <w:t xml:space="preserve"> </w:t>
      </w:r>
    </w:p>
    <w:p w14:paraId="749DCDC6" w14:textId="33AF3397" w:rsidR="000F310B" w:rsidRPr="000F310B" w:rsidRDefault="4C42BB67" w:rsidP="7F0086C9">
      <w:r>
        <w:t xml:space="preserve">Gonzalez v. Google, Inc., 2 F.4th 871 (9th Cir. 2021) </w:t>
      </w:r>
    </w:p>
    <w:p w14:paraId="62D37AB8" w14:textId="3C48CA1C" w:rsidR="000F310B" w:rsidRPr="000F310B" w:rsidRDefault="4C42BB67" w:rsidP="000F310B">
      <w:r>
        <w:t>Gonzalez v. Google, Inc., 282 F. Supp. 3d 1150, 1154 (N.D. Cal. 2017)</w:t>
      </w:r>
    </w:p>
    <w:p w14:paraId="256F5CF4" w14:textId="3465C350" w:rsidR="000731E7" w:rsidRPr="000731E7" w:rsidRDefault="5B30ABFD" w:rsidP="000731E7">
      <w:pPr>
        <w:spacing w:after="0" w:line="240" w:lineRule="auto"/>
      </w:pPr>
      <w:r>
        <w:t>Gonzalez v. Google, Inc., 335 F. Supp. 3d 1156 (N.D. Cal. 2018)</w:t>
      </w:r>
      <w:r w:rsidR="5F30DA90">
        <w:t xml:space="preserve"> </w:t>
      </w:r>
    </w:p>
    <w:p w14:paraId="757F0142" w14:textId="5DDADFE0" w:rsidR="69B0AF45" w:rsidRDefault="69B0AF45" w:rsidP="69B0AF45">
      <w:pPr>
        <w:spacing w:after="0" w:line="240" w:lineRule="auto"/>
      </w:pPr>
    </w:p>
    <w:p w14:paraId="2C0E741D" w14:textId="7533850E" w:rsidR="000731E7" w:rsidRPr="000731E7" w:rsidRDefault="5F30DA90" w:rsidP="000731E7">
      <w:pPr>
        <w:spacing w:after="0" w:line="240" w:lineRule="auto"/>
      </w:pPr>
      <w:r>
        <w:t>International Emergency Economic Powers Act, 50 U.S.C. §§ 1701-1707 (2006)</w:t>
      </w:r>
    </w:p>
    <w:p w14:paraId="1D0CFE76" w14:textId="7533850E" w:rsidR="7AB69EDD" w:rsidRDefault="7AB69EDD" w:rsidP="7AB69EDD">
      <w:pPr>
        <w:spacing w:after="0" w:line="240" w:lineRule="auto"/>
      </w:pPr>
    </w:p>
    <w:p w14:paraId="7DB70B66" w14:textId="7FA6853D" w:rsidR="000731E7" w:rsidRPr="000731E7" w:rsidRDefault="05D77254" w:rsidP="000731E7">
      <w:pPr>
        <w:spacing w:after="0" w:line="240" w:lineRule="auto"/>
      </w:pPr>
      <w:proofErr w:type="spellStart"/>
      <w:r>
        <w:t>Jurin</w:t>
      </w:r>
      <w:proofErr w:type="spellEnd"/>
      <w:r>
        <w:t xml:space="preserve"> v. Google, Inc., 695 F. Supp. 2d 1117 (E.D. Cal. 2010)</w:t>
      </w:r>
      <w:r w:rsidR="5DF365DA">
        <w:t xml:space="preserve"> </w:t>
      </w:r>
    </w:p>
    <w:p w14:paraId="0000BF5D" w14:textId="7058DFB4" w:rsidR="6D5B5D19" w:rsidRDefault="6D5B5D19" w:rsidP="6D5B5D19">
      <w:pPr>
        <w:spacing w:after="0" w:line="240" w:lineRule="auto"/>
      </w:pPr>
    </w:p>
    <w:p w14:paraId="03EB3728" w14:textId="08BDDDE6" w:rsidR="7AB69EDD" w:rsidRDefault="7AB69EDD" w:rsidP="7AB69EDD">
      <w:pPr>
        <w:spacing w:after="0" w:line="240" w:lineRule="auto"/>
      </w:pPr>
    </w:p>
    <w:p w14:paraId="3203348B" w14:textId="7F7BF83B" w:rsidR="77AAC9D1" w:rsidRDefault="36DFD9D5" w:rsidP="7AB69EDD">
      <w:pPr>
        <w:spacing w:after="0" w:line="240" w:lineRule="auto"/>
      </w:pPr>
      <w:r>
        <w:t>Transcript of Oral Argument, Gonzalez v. Google LLC (21-</w:t>
      </w:r>
      <w:r w:rsidR="77AAC9D1">
        <w:t xml:space="preserve">1333). Oyez. Retrieved at </w:t>
      </w:r>
      <w:hyperlink r:id="rId14">
        <w:r w:rsidR="77AAC9D1" w:rsidRPr="4BEC8680">
          <w:rPr>
            <w:rStyle w:val="Hyperlink"/>
          </w:rPr>
          <w:t>https://www.oyez.org/cases/2022/21-1333</w:t>
        </w:r>
      </w:hyperlink>
      <w:r w:rsidR="77AAC9D1">
        <w:t xml:space="preserve"> </w:t>
      </w:r>
    </w:p>
    <w:p w14:paraId="3B5953CA" w14:textId="7A07632A" w:rsidR="7AB69EDD" w:rsidRDefault="7AB69EDD" w:rsidP="7AB69EDD">
      <w:pPr>
        <w:spacing w:after="0" w:line="240" w:lineRule="auto"/>
      </w:pPr>
    </w:p>
    <w:p w14:paraId="4BDBB6B4" w14:textId="50F227D0" w:rsidR="000731E7" w:rsidRPr="000731E7" w:rsidRDefault="5167C703" w:rsidP="000731E7">
      <w:pPr>
        <w:spacing w:after="0" w:line="240" w:lineRule="auto"/>
      </w:pPr>
      <w:r>
        <w:t>USA PATRIOT Act, 8 U.S.C. § 1189 (2004)</w:t>
      </w:r>
    </w:p>
    <w:p w14:paraId="62B4A176" w14:textId="0613D1E6" w:rsidR="009D33A7" w:rsidRDefault="009D33A7" w:rsidP="00BB5934"/>
    <w:p w14:paraId="1E85A2D2" w14:textId="77777777" w:rsidR="008043D6" w:rsidRDefault="008043D6" w:rsidP="00BB5934"/>
    <w:p w14:paraId="262DC09D" w14:textId="102DD78D" w:rsidR="00705741" w:rsidRDefault="00705741" w:rsidP="00705741">
      <w:pPr>
        <w:pStyle w:val="Heading1"/>
        <w:pBdr>
          <w:bottom w:val="single" w:sz="4" w:space="1" w:color="auto"/>
        </w:pBdr>
      </w:pPr>
      <w:bookmarkStart w:id="485" w:name="_Toc130071476"/>
      <w:r w:rsidRPr="00705741">
        <w:lastRenderedPageBreak/>
        <w:t>Team members</w:t>
      </w:r>
      <w:bookmarkEnd w:id="485"/>
      <w:r w:rsidRPr="00705741">
        <w:t xml:space="preserve"> </w:t>
      </w:r>
    </w:p>
    <w:p w14:paraId="68FCEC7F" w14:textId="6B601987" w:rsidR="00AD100A" w:rsidRPr="006B132E" w:rsidRDefault="00BE2B94" w:rsidP="0069080E">
      <w:pPr>
        <w:spacing w:after="0" w:line="240" w:lineRule="auto"/>
      </w:pPr>
      <w:proofErr w:type="spellStart"/>
      <w:r w:rsidRPr="006B132E">
        <w:t>Achat</w:t>
      </w:r>
      <w:proofErr w:type="spellEnd"/>
      <w:r w:rsidRPr="006B132E">
        <w:t xml:space="preserve"> </w:t>
      </w:r>
      <w:proofErr w:type="spellStart"/>
      <w:r w:rsidRPr="006B132E">
        <w:t>Poojitha</w:t>
      </w:r>
      <w:proofErr w:type="spellEnd"/>
      <w:r w:rsidRPr="006B132E">
        <w:t xml:space="preserve">, </w:t>
      </w:r>
      <w:r w:rsidR="00DA5277" w:rsidRPr="006B132E">
        <w:t xml:space="preserve">Bhavesh Jain, Edward </w:t>
      </w:r>
      <w:proofErr w:type="spellStart"/>
      <w:r w:rsidR="00DA5277" w:rsidRPr="006B132E">
        <w:t>Baroncini</w:t>
      </w:r>
      <w:proofErr w:type="spellEnd"/>
      <w:r w:rsidR="00DA5277" w:rsidRPr="006B132E">
        <w:t xml:space="preserve">, </w:t>
      </w:r>
      <w:proofErr w:type="spellStart"/>
      <w:r w:rsidR="008043D6" w:rsidRPr="006B132E">
        <w:t>Hritesh</w:t>
      </w:r>
      <w:proofErr w:type="spellEnd"/>
      <w:r w:rsidR="008043D6" w:rsidRPr="006B132E">
        <w:t xml:space="preserve"> </w:t>
      </w:r>
      <w:proofErr w:type="spellStart"/>
      <w:r w:rsidR="008043D6" w:rsidRPr="006B132E">
        <w:t>Sonawane</w:t>
      </w:r>
      <w:proofErr w:type="spellEnd"/>
      <w:r w:rsidR="008043D6" w:rsidRPr="006B132E">
        <w:t xml:space="preserve">, </w:t>
      </w:r>
      <w:r w:rsidR="00DA5277" w:rsidRPr="006B132E">
        <w:t xml:space="preserve">Julia </w:t>
      </w:r>
      <w:proofErr w:type="spellStart"/>
      <w:proofErr w:type="gramStart"/>
      <w:r w:rsidR="00DA5277" w:rsidRPr="006B132E">
        <w:t>Tittler</w:t>
      </w:r>
      <w:proofErr w:type="spellEnd"/>
      <w:r w:rsidR="00DA5277" w:rsidRPr="006B132E">
        <w:t xml:space="preserve">,  </w:t>
      </w:r>
      <w:r w:rsidR="000E7D73" w:rsidRPr="006B132E">
        <w:t>Keerthana</w:t>
      </w:r>
      <w:proofErr w:type="gramEnd"/>
      <w:r w:rsidR="000E7D73" w:rsidRPr="006B132E">
        <w:t xml:space="preserve"> </w:t>
      </w:r>
      <w:proofErr w:type="spellStart"/>
      <w:r w:rsidR="000E7D73" w:rsidRPr="006B132E">
        <w:t>Thangavelu</w:t>
      </w:r>
      <w:proofErr w:type="spellEnd"/>
      <w:r w:rsidR="000E7D73" w:rsidRPr="006B132E">
        <w:t xml:space="preserve">, Ronnie </w:t>
      </w:r>
      <w:proofErr w:type="spellStart"/>
      <w:r w:rsidR="000E7D73" w:rsidRPr="006B132E">
        <w:t>Sekamwa</w:t>
      </w:r>
      <w:proofErr w:type="spellEnd"/>
      <w:r w:rsidR="000E7D73" w:rsidRPr="006B132E">
        <w:t xml:space="preserve">, </w:t>
      </w:r>
      <w:r w:rsidR="00705741" w:rsidRPr="006B132E">
        <w:t xml:space="preserve">Vanessa </w:t>
      </w:r>
      <w:r w:rsidR="008043D6" w:rsidRPr="006B132E">
        <w:t>Kibaja</w:t>
      </w:r>
    </w:p>
    <w:sectPr w:rsidR="00AD100A" w:rsidRPr="006B132E" w:rsidSect="00FC31A9">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01A1" w14:textId="77777777" w:rsidR="00AF2C5A" w:rsidRDefault="00AF2C5A" w:rsidP="009B2968">
      <w:r>
        <w:separator/>
      </w:r>
    </w:p>
  </w:endnote>
  <w:endnote w:type="continuationSeparator" w:id="0">
    <w:p w14:paraId="46A64066" w14:textId="77777777" w:rsidR="00AF2C5A" w:rsidRDefault="00AF2C5A" w:rsidP="009B2968">
      <w:r>
        <w:continuationSeparator/>
      </w:r>
    </w:p>
  </w:endnote>
  <w:endnote w:type="continuationNotice" w:id="1">
    <w:p w14:paraId="17C2D6CA" w14:textId="77777777" w:rsidR="00AF2C5A" w:rsidRDefault="00AF2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20B0604020202020204"/>
    <w:charset w:val="00"/>
    <w:family w:val="auto"/>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ExpandedBT-Italic">
    <w:altName w:val="Calibri"/>
    <w:panose1 w:val="020B0604020202020204"/>
    <w:charset w:val="00"/>
    <w:family w:val="auto"/>
    <w:notTrueType/>
    <w:pitch w:val="default"/>
    <w:sig w:usb0="00000003" w:usb1="00000000" w:usb2="00000000" w:usb3="00000000" w:csb0="00000001" w:csb1="00000000"/>
  </w:font>
  <w:font w:name="CenturyExpandedBT-Roman">
    <w:altName w:val="Calibri"/>
    <w:panose1 w:val="020B0604020202020204"/>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561A" w14:textId="30B8D968"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8853E0">
      <w:rPr>
        <w:rStyle w:val="PageNumber"/>
        <w:noProof/>
      </w:rPr>
      <w:t>4</w:t>
    </w:r>
    <w:r>
      <w:rPr>
        <w:rStyle w:val="PageNumber"/>
      </w:rPr>
      <w:fldChar w:fldCharType="end"/>
    </w:r>
  </w:p>
  <w:p w14:paraId="6AD013C3"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C678A" w14:textId="2935649F" w:rsidR="009B2968" w:rsidRDefault="00E832AC" w:rsidP="00E832AC">
    <w:pPr>
      <w:pStyle w:val="Footer"/>
      <w:rPr>
        <w:rStyle w:val="PageNumber"/>
      </w:rPr>
    </w:pPr>
    <w:r w:rsidRPr="00E832AC">
      <w:t>PAGE</w:t>
    </w:r>
    <w:r>
      <w:t xml:space="preserve">   </w:t>
    </w:r>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1D2F" w14:textId="07F10DC5" w:rsidR="00BA62DD" w:rsidRDefault="00BA62DD">
    <w:pPr>
      <w:pStyle w:val="Footer"/>
    </w:pPr>
    <w:ins w:id="486" w:author="Author">
      <w:r>
        <w:t xml:space="preserve">Image: </w:t>
      </w:r>
      <w:r w:rsidRPr="00BA62DD">
        <w:t>https://www.supremecourt.gov/images/11199-009.jpg</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54DC5" w14:textId="77777777" w:rsidR="00AF2C5A" w:rsidRDefault="00AF2C5A" w:rsidP="009B2968">
      <w:r>
        <w:separator/>
      </w:r>
    </w:p>
  </w:footnote>
  <w:footnote w:type="continuationSeparator" w:id="0">
    <w:p w14:paraId="7B417E8B" w14:textId="77777777" w:rsidR="00AF2C5A" w:rsidRDefault="00AF2C5A" w:rsidP="009B2968">
      <w:r>
        <w:continuationSeparator/>
      </w:r>
    </w:p>
  </w:footnote>
  <w:footnote w:type="continuationNotice" w:id="1">
    <w:p w14:paraId="1FB7670E" w14:textId="77777777" w:rsidR="00AF2C5A" w:rsidRDefault="00AF2C5A">
      <w:pPr>
        <w:spacing w:after="0" w:line="240" w:lineRule="auto"/>
      </w:pPr>
    </w:p>
  </w:footnote>
  <w:footnote w:id="2">
    <w:p w14:paraId="6A2D0762" w14:textId="77777777" w:rsidR="00702358" w:rsidRDefault="00702358" w:rsidP="00702358">
      <w:pPr>
        <w:pStyle w:val="FootnoteText"/>
        <w:rPr>
          <w:ins w:id="26" w:author="Author"/>
        </w:rPr>
      </w:pPr>
      <w:ins w:id="27" w:author="Author">
        <w:r>
          <w:rPr>
            <w:rStyle w:val="FootnoteReference"/>
          </w:rPr>
          <w:footnoteRef/>
        </w:r>
        <w:r>
          <w:t xml:space="preserve"> </w:t>
        </w:r>
        <w:r w:rsidRPr="005E6F4B">
          <w:t xml:space="preserve">“8 </w:t>
        </w:r>
        <w:r>
          <w:t>U.S.C.A.</w:t>
        </w:r>
        <w:r w:rsidRPr="005E6F4B">
          <w:t xml:space="preserve"> § 1189 - Designation of Foreign Terrorist Organizations.”</w:t>
        </w:r>
        <w:r>
          <w:t xml:space="preserve">, </w:t>
        </w:r>
        <w:r>
          <w:rPr>
            <w:rFonts w:ascii="CenturyExpandedBT-Italic" w:hAnsi="CenturyExpandedBT-Italic" w:cs="CenturyExpandedBT-Italic"/>
            <w:i/>
            <w:iCs/>
            <w:sz w:val="19"/>
            <w:szCs w:val="19"/>
          </w:rPr>
          <w:t xml:space="preserve">Id. </w:t>
        </w:r>
        <w:r>
          <w:rPr>
            <w:rFonts w:ascii="CenturyExpandedBT-Roman" w:hAnsi="CenturyExpandedBT-Roman" w:cs="CenturyExpandedBT-Roman"/>
            <w:sz w:val="19"/>
            <w:szCs w:val="19"/>
          </w:rPr>
          <w:t>at ¶¶ 82-153</w:t>
        </w:r>
        <w:r>
          <w:t xml:space="preserve"> (December 17, 2004)</w:t>
        </w:r>
        <w:r w:rsidRPr="005E6F4B">
          <w:t xml:space="preserve">  </w:t>
        </w:r>
      </w:ins>
    </w:p>
  </w:footnote>
  <w:footnote w:id="3">
    <w:p w14:paraId="4FA5B706" w14:textId="7D4F2F1C" w:rsidR="00C25C69" w:rsidRDefault="00C25C69">
      <w:pPr>
        <w:pStyle w:val="FootnoteText"/>
      </w:pPr>
      <w:ins w:id="31" w:author="Author">
        <w:r>
          <w:rPr>
            <w:rStyle w:val="FootnoteReference"/>
          </w:rPr>
          <w:footnoteRef/>
        </w:r>
        <w:r>
          <w:t xml:space="preserve"> </w:t>
        </w:r>
        <w:r w:rsidRPr="008853E0">
          <w:rPr>
            <w:rStyle w:val="eop"/>
            <w:color w:val="000000"/>
            <w:shd w:val="clear" w:color="auto" w:fill="FFFFFF"/>
          </w:rPr>
          <w:t>Gonzalez v. Google, Inc., 282 F. Supp. 3d 1150, 1154 (N.D. Cal. 2017)</w:t>
        </w:r>
      </w:ins>
    </w:p>
  </w:footnote>
  <w:footnote w:id="4">
    <w:p w14:paraId="2EA6F7BF" w14:textId="5924EAB9" w:rsidR="005E6F4B" w:rsidRPr="005E6F4B" w:rsidDel="00AD372B" w:rsidRDefault="00EB5A4E" w:rsidP="005E6F4B">
      <w:pPr>
        <w:pStyle w:val="FootnoteText"/>
        <w:rPr>
          <w:ins w:id="49" w:author="Author"/>
          <w:del w:id="50" w:author="Author"/>
        </w:rPr>
      </w:pPr>
      <w:ins w:id="51" w:author="Author">
        <w:del w:id="52" w:author="Author">
          <w:r w:rsidDel="00AD372B">
            <w:rPr>
              <w:rStyle w:val="FootnoteReference"/>
            </w:rPr>
            <w:footnoteRef/>
          </w:r>
          <w:r w:rsidDel="00AD372B">
            <w:delText xml:space="preserve"> </w:delText>
          </w:r>
          <w:r w:rsidR="005E6F4B" w:rsidRPr="005E6F4B" w:rsidDel="00AD372B">
            <w:delText>“8 U.S. Code</w:delText>
          </w:r>
          <w:r w:rsidR="009D0D27" w:rsidDel="00AD372B">
            <w:delText>U.S.C.A.</w:delText>
          </w:r>
          <w:r w:rsidR="005E6F4B" w:rsidRPr="005E6F4B" w:rsidDel="00AD372B">
            <w:delText xml:space="preserve"> § 1189 - Designation of Foreign Terrorist Organizations.”</w:delText>
          </w:r>
          <w:r w:rsidR="009D18E4" w:rsidDel="00AD372B">
            <w:delText>,</w:delText>
          </w:r>
        </w:del>
      </w:ins>
      <w:del w:id="53" w:author="Author">
        <w:r w:rsidR="00B46292" w:rsidDel="00AD372B">
          <w:delText xml:space="preserve"> </w:delText>
        </w:r>
        <w:r w:rsidR="00B46292" w:rsidDel="00AD372B">
          <w:rPr>
            <w:rFonts w:ascii="CenturyExpandedBT-Italic" w:hAnsi="CenturyExpandedBT-Italic" w:cs="CenturyExpandedBT-Italic"/>
            <w:i/>
            <w:iCs/>
            <w:sz w:val="19"/>
            <w:szCs w:val="19"/>
          </w:rPr>
          <w:delText xml:space="preserve">Id. </w:delText>
        </w:r>
        <w:r w:rsidR="00B46292" w:rsidDel="00AD372B">
          <w:rPr>
            <w:rFonts w:ascii="CenturyExpandedBT-Roman" w:hAnsi="CenturyExpandedBT-Roman" w:cs="CenturyExpandedBT-Roman"/>
            <w:sz w:val="19"/>
            <w:szCs w:val="19"/>
          </w:rPr>
          <w:delText>at ¶¶ 82-153</w:delText>
        </w:r>
      </w:del>
      <w:ins w:id="54" w:author="Author">
        <w:del w:id="55" w:author="Author">
          <w:r w:rsidR="009D18E4" w:rsidDel="00AD372B">
            <w:delText xml:space="preserve"> (December 17, 2004)</w:delText>
          </w:r>
          <w:r w:rsidR="005E6F4B" w:rsidRPr="005E6F4B" w:rsidDel="00AD372B">
            <w:delText xml:space="preserve"> </w:delText>
          </w:r>
          <w:r w:rsidR="005E6F4B" w:rsidRPr="005E6F4B" w:rsidDel="00AD372B">
            <w:rPr>
              <w:i/>
              <w:iCs/>
            </w:rPr>
            <w:delText>Legal Information Institute</w:delText>
          </w:r>
          <w:r w:rsidR="005E6F4B" w:rsidRPr="005E6F4B" w:rsidDel="00AD372B">
            <w:delText xml:space="preserve">, https://www.law.cornell.edu/uscode/text/8/1189. </w:delText>
          </w:r>
        </w:del>
      </w:ins>
    </w:p>
    <w:p w14:paraId="3047FF79" w14:textId="567B2610" w:rsidR="00EB5A4E" w:rsidDel="00AD372B" w:rsidRDefault="00EB5A4E">
      <w:pPr>
        <w:pStyle w:val="FootnoteText"/>
        <w:rPr>
          <w:del w:id="56" w:author="Author"/>
        </w:rPr>
      </w:pPr>
    </w:p>
  </w:footnote>
  <w:footnote w:id="5">
    <w:p w14:paraId="559C2DC6" w14:textId="6B533285" w:rsidR="00352EFB" w:rsidRPr="002D3293" w:rsidRDefault="00352EFB">
      <w:pPr>
        <w:pStyle w:val="FootnoteText"/>
        <w:rPr>
          <w:i/>
          <w:iCs/>
          <w:rPrChange w:id="63" w:author="Author">
            <w:rPr/>
          </w:rPrChange>
        </w:rPr>
      </w:pPr>
      <w:ins w:id="64" w:author="Author">
        <w:r>
          <w:rPr>
            <w:rStyle w:val="FootnoteReference"/>
          </w:rPr>
          <w:footnoteRef/>
        </w:r>
        <w:del w:id="65" w:author="Author">
          <w:r w:rsidDel="003A3698">
            <w:delText xml:space="preserve"> </w:delText>
          </w:r>
          <w:r w:rsidR="00B42CBB" w:rsidDel="003A3698">
            <w:delText>p</w:delText>
          </w:r>
          <w:r w:rsidR="009E675D" w:rsidDel="003A3698">
            <w:delText>. 9,</w:delText>
          </w:r>
        </w:del>
        <w:r w:rsidR="009E675D">
          <w:t xml:space="preserve"> </w:t>
        </w:r>
        <w:del w:id="66" w:author="Author">
          <w:r w:rsidR="001A50A1" w:rsidDel="006008A5">
            <w:delText>“Brief for Petitioners”</w:delText>
          </w:r>
          <w:r w:rsidR="00AE28F6" w:rsidDel="006008A5">
            <w:delText xml:space="preserve">, </w:delText>
          </w:r>
        </w:del>
        <w:r w:rsidR="00D81488">
          <w:t>Reynaldo Gonzalez</w:t>
        </w:r>
        <w:del w:id="67" w:author="Author">
          <w:r w:rsidR="00D81488" w:rsidDel="009E675D">
            <w:delText>,</w:delText>
          </w:r>
          <w:r w:rsidR="00D81488" w:rsidDel="001159B8">
            <w:delText xml:space="preserve"> et al.</w:delText>
          </w:r>
        </w:del>
        <w:r w:rsidR="00D81488">
          <w:t xml:space="preserve"> v. Google</w:t>
        </w:r>
        <w:del w:id="68" w:author="Author">
          <w:r w:rsidR="00D81488" w:rsidDel="001159B8">
            <w:delText xml:space="preserve"> LLC</w:delText>
          </w:r>
        </w:del>
        <w:r w:rsidR="002C293F">
          <w:t>,</w:t>
        </w:r>
        <w:r w:rsidR="002D3293">
          <w:t xml:space="preserve"> No. 21-1333, </w:t>
        </w:r>
        <w:r w:rsidR="002D3293">
          <w:rPr>
            <w:i/>
            <w:iCs/>
          </w:rPr>
          <w:t>Brief for Petitioners</w:t>
        </w:r>
        <w:r w:rsidR="00733390">
          <w:t xml:space="preserve"> </w:t>
        </w:r>
        <w:r w:rsidR="00685D58">
          <w:t xml:space="preserve">Page 9 </w:t>
        </w:r>
        <w:r w:rsidR="00733390">
          <w:t>(</w:t>
        </w:r>
        <w:r w:rsidR="00733390">
          <w:t>S.Ct. 2021)</w:t>
        </w:r>
        <w:del w:id="69" w:author="Author">
          <w:r w:rsidR="006E4050" w:rsidDel="0039098C">
            <w:delText>,</w:delText>
          </w:r>
          <w:r w:rsidR="00F0344F" w:rsidRPr="00F0344F" w:rsidDel="0039098C">
            <w:delText xml:space="preserve"> WWW.COCKLELEGALBRIEFS.COM</w:delText>
          </w:r>
          <w:r w:rsidR="006E4050" w:rsidDel="0039098C">
            <w:delText xml:space="preserve"> </w:delText>
          </w:r>
          <w:r w:rsidR="002C293F" w:rsidDel="002D3293">
            <w:delText xml:space="preserve"> </w:delText>
          </w:r>
        </w:del>
      </w:ins>
    </w:p>
  </w:footnote>
  <w:footnote w:id="6">
    <w:p w14:paraId="0078B27E" w14:textId="6F793EB8" w:rsidR="007308DF" w:rsidRDefault="007308DF">
      <w:pPr>
        <w:pStyle w:val="FootnoteText"/>
      </w:pPr>
      <w:ins w:id="139" w:author="Author">
        <w:r>
          <w:rPr>
            <w:rStyle w:val="FootnoteReference"/>
          </w:rPr>
          <w:footnoteRef/>
        </w:r>
        <w:r>
          <w:t xml:space="preserve"> </w:t>
        </w:r>
        <w:r w:rsidR="008D287E">
          <w:t>“18 U.S.C.A</w:t>
        </w:r>
        <w:r w:rsidR="008D287E" w:rsidRPr="005E6F4B">
          <w:t xml:space="preserve"> §</w:t>
        </w:r>
        <w:r w:rsidR="008D287E">
          <w:t xml:space="preserve"> 2333</w:t>
        </w:r>
        <w:r w:rsidR="006B0323">
          <w:t xml:space="preserve"> – </w:t>
        </w:r>
        <w:r w:rsidR="00F03DFB">
          <w:t xml:space="preserve">Antiterrorism Act: </w:t>
        </w:r>
        <w:r w:rsidR="006B0323">
          <w:t>Civil remedies”</w:t>
        </w:r>
        <w:r w:rsidR="00FF1A25">
          <w:t>, (October</w:t>
        </w:r>
        <w:r w:rsidR="00A23943">
          <w:t xml:space="preserve"> 3, 2018)</w:t>
        </w:r>
      </w:ins>
    </w:p>
  </w:footnote>
  <w:footnote w:id="7">
    <w:p w14:paraId="5FA9A9F2" w14:textId="77777777" w:rsidR="000B1AFD" w:rsidRPr="009D5FA8" w:rsidRDefault="000B1AFD" w:rsidP="000B1AFD">
      <w:pPr>
        <w:pStyle w:val="FootnoteText"/>
      </w:pPr>
      <w:ins w:id="165" w:author="Author">
        <w:r>
          <w:rPr>
            <w:rStyle w:val="FootnoteReference"/>
          </w:rPr>
          <w:footnoteRef/>
        </w:r>
        <w:r>
          <w:t xml:space="preserve"> “18 U.S.C.A </w:t>
        </w:r>
        <w:r w:rsidRPr="005E6F4B">
          <w:t>§</w:t>
        </w:r>
        <w:r>
          <w:t xml:space="preserve"> 2339A – Providing material support to terrorists”, </w:t>
        </w:r>
        <w:del w:id="166" w:author="Author">
          <w:r w:rsidDel="009020CC">
            <w:rPr>
              <w:i/>
              <w:iCs/>
            </w:rPr>
            <w:delText xml:space="preserve">Thomson Reuters WESTLAW, </w:delText>
          </w:r>
        </w:del>
        <w:r w:rsidRPr="009D5FA8">
          <w:rPr>
            <w:rPrChange w:id="167" w:author="Author">
              <w:rPr>
                <w:i/>
                <w:iCs/>
              </w:rPr>
            </w:rPrChange>
          </w:rPr>
          <w:t>(December 22, 2009)</w:t>
        </w:r>
        <w:del w:id="168" w:author="Author">
          <w:r w:rsidDel="009020CC">
            <w:delText xml:space="preserve">, </w:delText>
          </w:r>
          <w:r w:rsidRPr="009D5FA8" w:rsidDel="009020CC">
            <w:delText>https://1-next-westlaw-com.ezproxy.neu.edu/Document/N01D4C8A0FAF411DEBF71B99B34CC30C1/View/FullText.html?transitionType=UniqueDocItem&amp;contextData=(sc.UserEnteredCitation)&amp;userEnteredCitation=18+U.S.C.+s+2339A</w:delText>
          </w:r>
          <w:r w:rsidDel="009D5FA8">
            <w:rPr>
              <w:i/>
              <w:iCs/>
            </w:rPr>
            <w:delText xml:space="preserve"> </w:delText>
          </w:r>
        </w:del>
      </w:ins>
    </w:p>
  </w:footnote>
  <w:footnote w:id="8">
    <w:p w14:paraId="0C869F79" w14:textId="5ECC3B04" w:rsidR="00E460C5" w:rsidRDefault="00E460C5" w:rsidP="00E460C5">
      <w:pPr>
        <w:pStyle w:val="FootnoteText"/>
      </w:pPr>
      <w:ins w:id="177" w:author="Author">
        <w:r>
          <w:rPr>
            <w:rStyle w:val="FootnoteReference"/>
          </w:rPr>
          <w:footnoteRef/>
        </w:r>
        <w:r>
          <w:t xml:space="preserve"> “18 U.S.C.A </w:t>
        </w:r>
        <w:r w:rsidRPr="005E6F4B">
          <w:t>§</w:t>
        </w:r>
        <w:r>
          <w:t xml:space="preserve"> 2333(a) – </w:t>
        </w:r>
        <w:r w:rsidR="000553C6">
          <w:t xml:space="preserve">Antiterrorism Act: Civil remedies - </w:t>
        </w:r>
        <w:r>
          <w:t>Action and jurisdiction”, (October 3, 2018)</w:t>
        </w:r>
      </w:ins>
    </w:p>
  </w:footnote>
  <w:footnote w:id="9">
    <w:p w14:paraId="6693FF42" w14:textId="698D827A" w:rsidR="00E460C5" w:rsidRDefault="00E460C5" w:rsidP="00E460C5">
      <w:pPr>
        <w:pStyle w:val="FootnoteText"/>
      </w:pPr>
      <w:ins w:id="180" w:author="Author">
        <w:r>
          <w:rPr>
            <w:rStyle w:val="FootnoteReference"/>
          </w:rPr>
          <w:footnoteRef/>
        </w:r>
        <w:r>
          <w:t xml:space="preserve"> “18 U.S.C.A </w:t>
        </w:r>
        <w:r w:rsidRPr="005E6F4B">
          <w:t>§</w:t>
        </w:r>
        <w:r>
          <w:t xml:space="preserve"> 2333(d) </w:t>
        </w:r>
        <w:del w:id="181" w:author="Author">
          <w:r w:rsidDel="0059281A">
            <w:delText>-</w:delText>
          </w:r>
        </w:del>
        <w:r>
          <w:t>–</w:t>
        </w:r>
        <w:r w:rsidR="000553C6" w:rsidRPr="000553C6">
          <w:t xml:space="preserve"> </w:t>
        </w:r>
        <w:r w:rsidR="000553C6">
          <w:t xml:space="preserve">Antiterrorism Act: Civil remedies </w:t>
        </w:r>
        <w:r w:rsidR="000553C6">
          <w:t xml:space="preserve">- </w:t>
        </w:r>
        <w:r>
          <w:t xml:space="preserve"> Liability”, (October 3, 2018)</w:t>
        </w:r>
      </w:ins>
    </w:p>
  </w:footnote>
  <w:footnote w:id="10">
    <w:p w14:paraId="2220D652" w14:textId="1D5532C7" w:rsidR="00CE1EA2" w:rsidRDefault="00CE1EA2">
      <w:pPr>
        <w:pStyle w:val="FootnoteText"/>
      </w:pPr>
      <w:ins w:id="216" w:author="Author">
        <w:r>
          <w:rPr>
            <w:rStyle w:val="FootnoteReference"/>
          </w:rPr>
          <w:footnoteRef/>
        </w:r>
        <w:r>
          <w:t xml:space="preserve"> </w:t>
        </w:r>
        <w:r w:rsidR="00B713A8">
          <w:t xml:space="preserve">“18 U.S.C.A </w:t>
        </w:r>
        <w:r w:rsidR="00B713A8" w:rsidRPr="005E6F4B">
          <w:t>§</w:t>
        </w:r>
        <w:r w:rsidR="00B713A8">
          <w:t xml:space="preserve"> 2339B</w:t>
        </w:r>
        <w:r w:rsidR="003D13D5">
          <w:t xml:space="preserve"> – Providing material support or resources to designated foreign terrorist organizations”, (June 2, 2015)</w:t>
        </w:r>
        <w:r w:rsidR="00B713A8">
          <w:t xml:space="preserve"> </w:t>
        </w:r>
      </w:ins>
    </w:p>
  </w:footnote>
  <w:footnote w:id="11">
    <w:p w14:paraId="59186452" w14:textId="050FAD40" w:rsidR="00372738" w:rsidRDefault="00372738" w:rsidP="00372738">
      <w:pPr>
        <w:pStyle w:val="FootnoteText"/>
        <w:rPr>
          <w:ins w:id="226" w:author="Author"/>
        </w:rPr>
      </w:pPr>
      <w:ins w:id="227" w:author="Author">
        <w:r>
          <w:rPr>
            <w:rStyle w:val="FootnoteReference"/>
          </w:rPr>
          <w:footnoteRef/>
        </w:r>
        <w:r>
          <w:t xml:space="preserve"> Gonzalez v. Google</w:t>
        </w:r>
        <w:r w:rsidR="002E63B6">
          <w:t xml:space="preserve"> LLC</w:t>
        </w:r>
        <w:del w:id="228" w:author="Author">
          <w:r w:rsidDel="003E0413">
            <w:delText xml:space="preserve"> LLC</w:delText>
          </w:r>
        </w:del>
        <w:r>
          <w:t xml:space="preserve">, </w:t>
        </w:r>
        <w:r w:rsidRPr="006A2DE6">
          <w:t>2 F.4th 871</w:t>
        </w:r>
        <w:r>
          <w:t>, 881</w:t>
        </w:r>
        <w:r w:rsidRPr="006A2DE6">
          <w:t xml:space="preserve"> (9th Cir. 2021)</w:t>
        </w:r>
      </w:ins>
    </w:p>
  </w:footnote>
  <w:footnote w:id="12">
    <w:p w14:paraId="7892B275" w14:textId="7B2FDBA5" w:rsidR="004C5E4F" w:rsidDel="00CB2ED2" w:rsidRDefault="004C5E4F">
      <w:pPr>
        <w:pStyle w:val="FootnoteText"/>
        <w:rPr>
          <w:del w:id="255" w:author="Author"/>
        </w:rPr>
      </w:pPr>
      <w:ins w:id="256" w:author="Author">
        <w:del w:id="257" w:author="Author">
          <w:r w:rsidDel="00CB2ED2">
            <w:rPr>
              <w:rStyle w:val="FootnoteReference"/>
            </w:rPr>
            <w:footnoteRef/>
          </w:r>
          <w:r w:rsidDel="00CB2ED2">
            <w:delText xml:space="preserve"> </w:delText>
          </w:r>
          <w:r w:rsidR="00267069" w:rsidDel="00CB2ED2">
            <w:delText>“</w:delText>
          </w:r>
          <w:r w:rsidR="00767184" w:rsidDel="00CB2ED2">
            <w:delText xml:space="preserve">Gonzalez v. Google LLC, </w:delText>
          </w:r>
          <w:r w:rsidR="006A2DE6" w:rsidRPr="006A2DE6" w:rsidDel="00CB2ED2">
            <w:delText>2 F.4th 871</w:delText>
          </w:r>
          <w:r w:rsidR="006A2DE6" w:rsidDel="00CB2ED2">
            <w:delText>, 881</w:delText>
          </w:r>
          <w:r w:rsidR="006A2DE6" w:rsidRPr="006A2DE6" w:rsidDel="00CB2ED2">
            <w:delText xml:space="preserve"> (9th Cir. 2021)</w:delText>
          </w:r>
        </w:del>
      </w:ins>
    </w:p>
  </w:footnote>
  <w:footnote w:id="13">
    <w:p w14:paraId="6F4371AC" w14:textId="6A971618" w:rsidR="00587F7E" w:rsidRDefault="00587F7E">
      <w:pPr>
        <w:pStyle w:val="FootnoteText"/>
      </w:pPr>
      <w:r>
        <w:rPr>
          <w:rStyle w:val="FootnoteReference"/>
        </w:rPr>
        <w:footnoteRef/>
      </w:r>
      <w:r>
        <w:t xml:space="preserve"> </w:t>
      </w:r>
      <w:r w:rsidR="000865BB">
        <w:t xml:space="preserve">“18 U.S.C.A. </w:t>
      </w:r>
      <w:ins w:id="262" w:author="Author">
        <w:r w:rsidR="000865BB" w:rsidRPr="005E6F4B">
          <w:t>§</w:t>
        </w:r>
      </w:ins>
      <w:r w:rsidR="000865BB">
        <w:t>20339C</w:t>
      </w:r>
      <w:r w:rsidR="00791B80">
        <w:t>(c)</w:t>
      </w:r>
      <w:r w:rsidR="004E669C">
        <w:t xml:space="preserve"> – Prohibition against the financing of terrorism</w:t>
      </w:r>
      <w:r w:rsidR="001E33FE">
        <w:t>: Concealment</w:t>
      </w:r>
      <w:r w:rsidR="004E669C">
        <w:t xml:space="preserve">”, </w:t>
      </w:r>
      <w:r w:rsidR="001A06E9">
        <w:t>(</w:t>
      </w:r>
      <w:r w:rsidR="004E669C">
        <w:t>March 9, 2006</w:t>
      </w:r>
      <w:r w:rsidR="001A06E9">
        <w:t>)</w:t>
      </w:r>
    </w:p>
  </w:footnote>
  <w:footnote w:id="14">
    <w:p w14:paraId="6C2D5E91" w14:textId="1E281E81" w:rsidR="00BB13D3" w:rsidRDefault="00BB13D3">
      <w:pPr>
        <w:pStyle w:val="FootnoteText"/>
      </w:pPr>
      <w:ins w:id="267" w:author="Author">
        <w:r>
          <w:rPr>
            <w:rStyle w:val="FootnoteReference"/>
          </w:rPr>
          <w:footnoteRef/>
        </w:r>
        <w:r>
          <w:t xml:space="preserve"> </w:t>
        </w:r>
        <w:r w:rsidR="008B469A">
          <w:t xml:space="preserve">“International Emergency Economic Powers Act”, </w:t>
        </w:r>
        <w:del w:id="268" w:author="Author">
          <w:r w:rsidR="008B469A" w:rsidRPr="00705E0A" w:rsidDel="00C60338">
            <w:delText>,</w:delText>
          </w:r>
        </w:del>
        <w:r w:rsidR="008B469A" w:rsidRPr="00705E0A">
          <w:t>50 U.S.C. §§ 1701-1707</w:t>
        </w:r>
        <w:del w:id="269" w:author="Author">
          <w:r w:rsidR="008B469A" w:rsidRPr="00705E0A" w:rsidDel="00FB3572">
            <w:delText xml:space="preserve">, </w:delText>
          </w:r>
          <w:r w:rsidR="008B469A" w:rsidRPr="00705E0A" w:rsidDel="00563C95">
            <w:delText>31 C.F.R.Part 594. Id. at ¶ 592</w:delText>
          </w:r>
        </w:del>
      </w:ins>
    </w:p>
  </w:footnote>
  <w:footnote w:id="15">
    <w:p w14:paraId="502798E1" w14:textId="63BC5985" w:rsidR="00563C95" w:rsidRDefault="00563C95">
      <w:pPr>
        <w:pStyle w:val="FootnoteText"/>
      </w:pPr>
      <w:ins w:id="270" w:author="Author">
        <w:r>
          <w:rPr>
            <w:rStyle w:val="FootnoteReference"/>
          </w:rPr>
          <w:footnoteRef/>
        </w:r>
        <w:r>
          <w:t xml:space="preserve"> </w:t>
        </w:r>
        <w:r w:rsidR="00FC161D">
          <w:t>“</w:t>
        </w:r>
        <w:del w:id="271" w:author="Author">
          <w:r w:rsidRPr="00705E0A" w:rsidDel="000413B8">
            <w:delText>31 C.F.R.</w:delText>
          </w:r>
          <w:r w:rsidR="00FC161D" w:rsidDel="000413B8">
            <w:delText xml:space="preserve"> </w:delText>
          </w:r>
          <w:r w:rsidRPr="00705E0A" w:rsidDel="000413B8">
            <w:delText>Part 594. Id. at ¶ 592</w:delText>
          </w:r>
        </w:del>
        <w:r w:rsidR="000413B8">
          <w:t>Global Terrorism Sanctions Regulations”</w:t>
        </w:r>
        <w:r w:rsidR="005D7489">
          <w:t>, 31 CFR</w:t>
        </w:r>
        <w:r w:rsidR="00BC2394">
          <w:t xml:space="preserve"> </w:t>
        </w:r>
        <w:r w:rsidR="00BC2394">
          <w:t>Subt. B, Ch. V, Pt. 594</w:t>
        </w:r>
      </w:ins>
    </w:p>
  </w:footnote>
  <w:footnote w:id="16">
    <w:p w14:paraId="5EF83F38" w14:textId="4BEC97B3" w:rsidR="002E489A" w:rsidRDefault="002E489A">
      <w:pPr>
        <w:pStyle w:val="FootnoteText"/>
      </w:pPr>
      <w:r>
        <w:rPr>
          <w:rStyle w:val="FootnoteReference"/>
        </w:rPr>
        <w:footnoteRef/>
      </w:r>
      <w:r>
        <w:t xml:space="preserve"> </w:t>
      </w:r>
      <w:r w:rsidR="00BA215E">
        <w:t>“47 U.S.C.A.</w:t>
      </w:r>
      <w:r w:rsidR="00337038">
        <w:t xml:space="preserve"> </w:t>
      </w:r>
      <w:ins w:id="272" w:author="Author">
        <w:r w:rsidR="00337038" w:rsidRPr="005E6F4B">
          <w:t>§</w:t>
        </w:r>
      </w:ins>
      <w:r w:rsidR="00337038">
        <w:t>230</w:t>
      </w:r>
      <w:r w:rsidR="00803C18">
        <w:t>(c)(1)</w:t>
      </w:r>
      <w:r w:rsidR="00337038">
        <w:t xml:space="preserve"> </w:t>
      </w:r>
      <w:r w:rsidR="003557E7">
        <w:t>–</w:t>
      </w:r>
      <w:r w:rsidR="00337038">
        <w:t xml:space="preserve"> </w:t>
      </w:r>
      <w:r w:rsidR="003557E7">
        <w:t>Protection for private blocking and screening of offensive material</w:t>
      </w:r>
      <w:r w:rsidR="008261A6">
        <w:t xml:space="preserve">: </w:t>
      </w:r>
      <w:r w:rsidR="00723BCE">
        <w:t>Treatment of publisher or speaker</w:t>
      </w:r>
      <w:r w:rsidR="003557E7">
        <w:t>”</w:t>
      </w:r>
    </w:p>
  </w:footnote>
  <w:footnote w:id="17">
    <w:p w14:paraId="01DEF2E0" w14:textId="62895802" w:rsidR="00154C52" w:rsidRDefault="00154C52">
      <w:pPr>
        <w:pStyle w:val="FootnoteText"/>
      </w:pPr>
      <w:r>
        <w:rPr>
          <w:rStyle w:val="FootnoteReference"/>
        </w:rPr>
        <w:footnoteRef/>
      </w:r>
      <w:r>
        <w:t xml:space="preserve"> </w:t>
      </w:r>
      <w:r w:rsidR="00346769">
        <w:t>Gonzalez v. Google</w:t>
      </w:r>
      <w:ins w:id="273" w:author="Author">
        <w:r w:rsidR="002E63B6">
          <w:t>, Inc.</w:t>
        </w:r>
      </w:ins>
      <w:del w:id="274" w:author="Author">
        <w:r w:rsidR="00BC0E85" w:rsidDel="00752C44">
          <w:delText>, Inc</w:delText>
        </w:r>
      </w:del>
      <w:r w:rsidR="00BC0E85">
        <w:t>, 335 F.4</w:t>
      </w:r>
      <w:r w:rsidR="00BC0E85" w:rsidRPr="00BC0E85">
        <w:rPr>
          <w:vertAlign w:val="superscript"/>
        </w:rPr>
        <w:t>th</w:t>
      </w:r>
      <w:r w:rsidR="00BC0E85">
        <w:t xml:space="preserve"> 1156, </w:t>
      </w:r>
      <w:r w:rsidR="00324AF3">
        <w:t>1164 (</w:t>
      </w:r>
      <w:r w:rsidR="00273342">
        <w:t>N.</w:t>
      </w:r>
      <w:r w:rsidR="00273342">
        <w:t>D.Ca August 15, 2018)</w:t>
      </w:r>
    </w:p>
  </w:footnote>
  <w:footnote w:id="18">
    <w:p w14:paraId="6F2A3743" w14:textId="5DC83617" w:rsidR="009D7768" w:rsidRDefault="009D7768">
      <w:pPr>
        <w:pStyle w:val="FootnoteText"/>
      </w:pPr>
      <w:ins w:id="303" w:author="Author">
        <w:r>
          <w:rPr>
            <w:rStyle w:val="FootnoteReference"/>
          </w:rPr>
          <w:footnoteRef/>
        </w:r>
        <w:r>
          <w:t xml:space="preserve"> </w:t>
        </w:r>
        <w:r w:rsidR="00DF5C32">
          <w:t>“</w:t>
        </w:r>
        <w:r w:rsidRPr="009D7768">
          <w:t>47 U.S.C.A. § 230</w:t>
        </w:r>
        <w:r>
          <w:t>(f)(</w:t>
        </w:r>
        <w:r w:rsidR="0045307A">
          <w:t>2)</w:t>
        </w:r>
        <w:r w:rsidR="00AC25FE">
          <w:t xml:space="preserve"> </w:t>
        </w:r>
        <w:del w:id="304" w:author="Author">
          <w:r w:rsidR="00AC25FE" w:rsidDel="008E3313">
            <w:delText>-</w:delText>
          </w:r>
        </w:del>
        <w:r w:rsidR="008E3313">
          <w:t>–</w:t>
        </w:r>
        <w:r w:rsidR="00AC25FE">
          <w:t xml:space="preserve"> </w:t>
        </w:r>
        <w:r w:rsidR="008E3313">
          <w:t>Definitions: Interactive computer service”</w:t>
        </w:r>
        <w:r w:rsidRPr="009D7768">
          <w:t xml:space="preserve"> (West)</w:t>
        </w:r>
      </w:ins>
    </w:p>
  </w:footnote>
  <w:footnote w:id="19">
    <w:p w14:paraId="6F8F8C42" w14:textId="119DB59A" w:rsidR="0058641A" w:rsidDel="003E174E" w:rsidRDefault="0058641A">
      <w:pPr>
        <w:pStyle w:val="FootnoteText"/>
        <w:rPr>
          <w:del w:id="320" w:author="Author"/>
        </w:rPr>
      </w:pPr>
      <w:ins w:id="321" w:author="Author">
        <w:del w:id="322" w:author="Author">
          <w:r w:rsidDel="003E174E">
            <w:rPr>
              <w:rStyle w:val="FootnoteReference"/>
            </w:rPr>
            <w:footnoteRef/>
          </w:r>
          <w:r w:rsidDel="003E174E">
            <w:delText xml:space="preserve"> </w:delText>
          </w:r>
          <w:r w:rsidR="005C3CDC" w:rsidDel="003E174E">
            <w:delText>"</w:delText>
          </w:r>
          <w:r w:rsidR="00D80DA2" w:rsidDel="003E174E">
            <w:delText xml:space="preserve">47 U.S.C.A. </w:delText>
          </w:r>
          <w:r w:rsidR="00D80DA2" w:rsidRPr="005E6F4B" w:rsidDel="003E174E">
            <w:delText>§</w:delText>
          </w:r>
          <w:r w:rsidR="00D80DA2" w:rsidDel="003E174E">
            <w:delText>230(c)(1)</w:delText>
          </w:r>
          <w:r w:rsidR="00883788" w:rsidDel="003E174E">
            <w:delText>”</w:delText>
          </w:r>
        </w:del>
      </w:ins>
    </w:p>
  </w:footnote>
  <w:footnote w:id="20">
    <w:p w14:paraId="00766EB8" w14:textId="633F4937" w:rsidR="007A7207" w:rsidRDefault="007A7207">
      <w:pPr>
        <w:pStyle w:val="FootnoteText"/>
      </w:pPr>
      <w:ins w:id="341" w:author="Author">
        <w:r>
          <w:rPr>
            <w:rStyle w:val="FootnoteReference"/>
          </w:rPr>
          <w:footnoteRef/>
        </w:r>
        <w:r>
          <w:t xml:space="preserve"> "47 U.S.C.A. </w:t>
        </w:r>
        <w:r w:rsidRPr="005E6F4B">
          <w:t>§</w:t>
        </w:r>
        <w:r>
          <w:t>230(c)(1)”</w:t>
        </w:r>
      </w:ins>
    </w:p>
  </w:footnote>
  <w:footnote w:id="21">
    <w:p w14:paraId="2FEE3D09" w14:textId="72034EC7" w:rsidR="003E174E" w:rsidDel="007A7207" w:rsidRDefault="003E174E" w:rsidP="003E174E">
      <w:pPr>
        <w:pStyle w:val="FootnoteText"/>
        <w:rPr>
          <w:ins w:id="345" w:author="Author"/>
          <w:del w:id="346" w:author="Author"/>
        </w:rPr>
      </w:pPr>
      <w:ins w:id="347" w:author="Author">
        <w:del w:id="348" w:author="Author">
          <w:r w:rsidDel="007A7207">
            <w:rPr>
              <w:rStyle w:val="FootnoteReference"/>
            </w:rPr>
            <w:footnoteRef/>
          </w:r>
          <w:r w:rsidDel="007A7207">
            <w:delText xml:space="preserve"> "47 U.S.C.A. </w:delText>
          </w:r>
          <w:r w:rsidRPr="005E6F4B" w:rsidDel="007A7207">
            <w:delText>§</w:delText>
          </w:r>
          <w:r w:rsidDel="007A7207">
            <w:delText>230(c)(1)”</w:delText>
          </w:r>
        </w:del>
      </w:ins>
    </w:p>
  </w:footnote>
  <w:footnote w:id="22">
    <w:p w14:paraId="5A367DEF" w14:textId="40387F22" w:rsidR="008568D9" w:rsidRDefault="008568D9">
      <w:pPr>
        <w:pStyle w:val="FootnoteText"/>
      </w:pPr>
      <w:ins w:id="392" w:author="Author">
        <w:r>
          <w:rPr>
            <w:rStyle w:val="FootnoteReference"/>
          </w:rPr>
          <w:footnoteRef/>
        </w:r>
        <w:r>
          <w:t xml:space="preserve"> 47 U.S.C.A. </w:t>
        </w:r>
        <w:r w:rsidRPr="005E6F4B">
          <w:t>§</w:t>
        </w:r>
        <w:r>
          <w:t>230(c)(2)</w:t>
        </w:r>
      </w:ins>
    </w:p>
  </w:footnote>
  <w:footnote w:id="23">
    <w:p w14:paraId="3F4E138F" w14:textId="4C6C1536" w:rsidR="00F933E5" w:rsidRDefault="00F933E5">
      <w:pPr>
        <w:pStyle w:val="FootnoteText"/>
      </w:pPr>
      <w:r>
        <w:rPr>
          <w:rStyle w:val="FootnoteReference"/>
        </w:rPr>
        <w:footnoteRef/>
      </w:r>
      <w:r>
        <w:t xml:space="preserve"> </w:t>
      </w:r>
      <w:ins w:id="396" w:author="Author">
        <w:r>
          <w:t xml:space="preserve">“18 U.S.C.A </w:t>
        </w:r>
        <w:r w:rsidRPr="005E6F4B">
          <w:t>§</w:t>
        </w:r>
        <w:r>
          <w:t xml:space="preserve"> 2333(a) – Antiterrorism Act: Civil remedies - Action and jurisdiction”, (October 3, 2018)</w:t>
        </w:r>
      </w:ins>
    </w:p>
  </w:footnote>
  <w:footnote w:id="24">
    <w:p w14:paraId="611D9BD2" w14:textId="475EED23" w:rsidR="0089430C" w:rsidRDefault="0089430C">
      <w:pPr>
        <w:pStyle w:val="FootnoteText"/>
      </w:pPr>
      <w:r>
        <w:rPr>
          <w:rStyle w:val="FootnoteReference"/>
        </w:rPr>
        <w:footnoteRef/>
      </w:r>
      <w:r>
        <w:t xml:space="preserve"> </w:t>
      </w:r>
      <w:ins w:id="399" w:author="Author">
        <w:r w:rsidR="003440BA">
          <w:t xml:space="preserve">“18 U.S.C.A </w:t>
        </w:r>
        <w:r w:rsidR="003440BA" w:rsidRPr="005E6F4B">
          <w:t>§</w:t>
        </w:r>
        <w:r w:rsidR="003440BA">
          <w:t xml:space="preserve"> 2333(d) </w:t>
        </w:r>
        <w:del w:id="400" w:author="Author">
          <w:r w:rsidR="003440BA" w:rsidDel="0059281A">
            <w:delText>-</w:delText>
          </w:r>
        </w:del>
        <w:r w:rsidR="003440BA">
          <w:t>–</w:t>
        </w:r>
        <w:r w:rsidR="003440BA" w:rsidRPr="000553C6">
          <w:t xml:space="preserve"> </w:t>
        </w:r>
        <w:r w:rsidR="003440BA">
          <w:t xml:space="preserve">Antiterrorism Act: Civil remedies </w:t>
        </w:r>
      </w:ins>
      <w:r w:rsidR="00944004">
        <w:t>- Liability</w:t>
      </w:r>
      <w:ins w:id="401" w:author="Author">
        <w:r w:rsidR="003440BA">
          <w:t>”, (October 3, 2018)</w:t>
        </w:r>
      </w:ins>
    </w:p>
  </w:footnote>
  <w:footnote w:id="25">
    <w:p w14:paraId="533576CA" w14:textId="06ED0EBA" w:rsidR="000F5C43" w:rsidRDefault="000F5C43">
      <w:pPr>
        <w:pStyle w:val="FootnoteText"/>
      </w:pPr>
      <w:r>
        <w:rPr>
          <w:rStyle w:val="FootnoteReference"/>
        </w:rPr>
        <w:footnoteRef/>
      </w:r>
      <w:r>
        <w:t xml:space="preserve"> </w:t>
      </w:r>
      <w:ins w:id="404" w:author="Author">
        <w:r w:rsidR="00B842DE">
          <w:t xml:space="preserve">“18 U.S.C.A </w:t>
        </w:r>
        <w:r w:rsidR="00B842DE" w:rsidRPr="005E6F4B">
          <w:t>§</w:t>
        </w:r>
        <w:r w:rsidR="00B842DE">
          <w:t xml:space="preserve"> 2339A – Providing material support to terrorists”, </w:t>
        </w:r>
        <w:del w:id="405" w:author="Author">
          <w:r w:rsidR="00B842DE" w:rsidDel="009020CC">
            <w:rPr>
              <w:i/>
              <w:iCs/>
            </w:rPr>
            <w:delText xml:space="preserve">Thomson Reuters WESTLAW, </w:delText>
          </w:r>
        </w:del>
        <w:r w:rsidR="00B842DE" w:rsidRPr="009D5FA8">
          <w:rPr>
            <w:rPrChange w:id="406" w:author="Author">
              <w:rPr>
                <w:i/>
                <w:iCs/>
              </w:rPr>
            </w:rPrChange>
          </w:rPr>
          <w:t>(December 22, 2009)</w:t>
        </w:r>
      </w:ins>
    </w:p>
  </w:footnote>
  <w:footnote w:id="26">
    <w:p w14:paraId="591CE31A" w14:textId="1C8FD1FE" w:rsidR="00F56F82" w:rsidRDefault="00F56F82">
      <w:pPr>
        <w:pStyle w:val="FootnoteText"/>
      </w:pPr>
      <w:ins w:id="431" w:author="Author">
        <w:r>
          <w:rPr>
            <w:rStyle w:val="FootnoteReference"/>
          </w:rPr>
          <w:footnoteRef/>
        </w:r>
        <w:r>
          <w:t xml:space="preserve"> </w:t>
        </w:r>
        <w:r w:rsidR="00E11D59" w:rsidRPr="00E11D59">
          <w:t>Gonzalez v. Google</w:t>
        </w:r>
        <w:r w:rsidR="00F6326F">
          <w:t>,</w:t>
        </w:r>
        <w:r w:rsidR="00E11D59" w:rsidRPr="00E11D59">
          <w:t xml:space="preserve"> 335 F.Supp.3d 1156 (</w:t>
        </w:r>
        <w:r w:rsidR="00F507CC">
          <w:t xml:space="preserve">August 15, </w:t>
        </w:r>
        <w:r w:rsidR="00E11D59" w:rsidRPr="00E11D59">
          <w:t>2018)</w:t>
        </w:r>
        <w:del w:id="432" w:author="Author">
          <w:r w:rsidR="006B5031" w:rsidDel="00E11D59">
            <w:delText xml:space="preserve">Gonzalez </w:delText>
          </w:r>
        </w:del>
      </w:ins>
    </w:p>
  </w:footnote>
  <w:footnote w:id="27">
    <w:p w14:paraId="062419C4" w14:textId="25035F0B" w:rsidR="00E67307" w:rsidRDefault="00E67307">
      <w:pPr>
        <w:pStyle w:val="FootnoteText"/>
      </w:pPr>
      <w:ins w:id="446" w:author="Author">
        <w:r>
          <w:rPr>
            <w:rStyle w:val="FootnoteReference"/>
          </w:rPr>
          <w:footnoteRef/>
        </w:r>
        <w:r>
          <w:t xml:space="preserve"> </w:t>
        </w:r>
        <w:r w:rsidRPr="00E67307">
          <w:t>Reynaldo GONZALEZ, et al., Petitioners, v. GOOGLE LLC, Respondent., 2022 WL 17418474 (U.S.), 9</w:t>
        </w:r>
      </w:ins>
    </w:p>
  </w:footnote>
  <w:footnote w:id="28">
    <w:p w14:paraId="1BCA9E95" w14:textId="059AF81E" w:rsidR="00BD113C" w:rsidRDefault="00BD113C">
      <w:pPr>
        <w:pStyle w:val="FootnoteText"/>
      </w:pPr>
      <w:ins w:id="449" w:author="Author">
        <w:r>
          <w:rPr>
            <w:rStyle w:val="FootnoteReference"/>
          </w:rPr>
          <w:footnoteRef/>
        </w:r>
        <w:r>
          <w:t xml:space="preserve"> </w:t>
        </w:r>
        <w:r w:rsidR="000D041F">
          <w:t>Ibid.</w:t>
        </w:r>
      </w:ins>
    </w:p>
  </w:footnote>
  <w:footnote w:id="29">
    <w:p w14:paraId="24293448" w14:textId="4878A519" w:rsidR="0053518B" w:rsidRDefault="0053518B">
      <w:pPr>
        <w:pStyle w:val="FootnoteText"/>
      </w:pPr>
      <w:r>
        <w:rPr>
          <w:rStyle w:val="FootnoteReference"/>
        </w:rPr>
        <w:footnoteRef/>
      </w:r>
      <w:r>
        <w:t xml:space="preserve"> </w:t>
      </w:r>
      <w:r w:rsidR="00D6779A">
        <w:t>“</w:t>
      </w:r>
      <w:r w:rsidR="00D6779A" w:rsidRPr="00AE3AB0">
        <w:t>Justice Against Sponsors of Terrorism Act (JASTA)</w:t>
      </w:r>
      <w:r w:rsidR="00D6779A">
        <w:t xml:space="preserve">”, </w:t>
      </w:r>
      <w:r w:rsidR="00D6779A" w:rsidRPr="00D6779A">
        <w:t>31 A.L.R. Fed. 3d Art. 4 (Originally published in 2018)</w:t>
      </w:r>
    </w:p>
  </w:footnote>
  <w:footnote w:id="30">
    <w:p w14:paraId="13E768DD" w14:textId="7A115BAB" w:rsidR="00D6779A" w:rsidRDefault="00D6779A">
      <w:pPr>
        <w:pStyle w:val="FootnoteText"/>
      </w:pPr>
      <w:r>
        <w:rPr>
          <w:rStyle w:val="FootnoteReference"/>
        </w:rPr>
        <w:footnoteRef/>
      </w:r>
      <w:r>
        <w:t xml:space="preserve"> Gonzalez v. Google, Inc., 335 F. Supp. 3d 1156, 1167 (N.D. Cal. 2018), aff'd sub nom. Gonzalez v. Google LLC, 2 F.4th 871 (9th Cir. 2021)</w:t>
      </w:r>
    </w:p>
  </w:footnote>
  <w:footnote w:id="31">
    <w:p w14:paraId="32E15223" w14:textId="0918E170" w:rsidR="00CF1FBF" w:rsidRDefault="00CF1FBF">
      <w:pPr>
        <w:pStyle w:val="FootnoteText"/>
      </w:pPr>
      <w:r>
        <w:rPr>
          <w:rStyle w:val="FootnoteReference"/>
        </w:rPr>
        <w:footnoteRef/>
      </w:r>
      <w:r>
        <w:t xml:space="preserve"> </w:t>
      </w:r>
      <w:r w:rsidRPr="00CF1FBF">
        <w:t>Gonzalez v. Google, Inc., 335 F. Supp. 3d 1156, 1175 (N.D. Cal. 2018), aff'd sub nom. Gonzalez v. Google LLC, 2 F.4th 871 (9th Cir. 2021)</w:t>
      </w:r>
    </w:p>
  </w:footnote>
  <w:footnote w:id="32">
    <w:p w14:paraId="34E5884E" w14:textId="47E9DCE4" w:rsidR="00CF1FBF" w:rsidRDefault="00CF1FBF">
      <w:pPr>
        <w:pStyle w:val="FootnoteText"/>
      </w:pPr>
      <w:r>
        <w:rPr>
          <w:rStyle w:val="FootnoteReference"/>
        </w:rPr>
        <w:footnoteRef/>
      </w:r>
      <w:r>
        <w:t xml:space="preserve"> Ibid.</w:t>
      </w:r>
    </w:p>
  </w:footnote>
  <w:footnote w:id="33">
    <w:p w14:paraId="25307D34" w14:textId="0B1D66B0" w:rsidR="00E04A0A" w:rsidRDefault="00E04A0A">
      <w:pPr>
        <w:pStyle w:val="FootnoteText"/>
      </w:pPr>
      <w:r>
        <w:rPr>
          <w:rStyle w:val="FootnoteReference"/>
        </w:rPr>
        <w:footnoteRef/>
      </w:r>
      <w:r>
        <w:t xml:space="preserve"> </w:t>
      </w:r>
      <w:r w:rsidR="00071B55" w:rsidRPr="00071B55">
        <w:t>Gonzalez v. Google, 2 F.4th 871 (9th Cir. 2021)</w:t>
      </w:r>
    </w:p>
  </w:footnote>
  <w:footnote w:id="34">
    <w:p w14:paraId="1DBC6AF1" w14:textId="37E3D959" w:rsidR="00177344" w:rsidRDefault="00177344">
      <w:pPr>
        <w:pStyle w:val="FootnoteText"/>
      </w:pPr>
      <w:r>
        <w:rPr>
          <w:rStyle w:val="FootnoteReference"/>
        </w:rPr>
        <w:footnoteRef/>
      </w:r>
      <w:r>
        <w:t xml:space="preserve"> </w:t>
      </w:r>
      <w:r w:rsidR="00745943">
        <w:t>Ibid.</w:t>
      </w:r>
    </w:p>
  </w:footnote>
  <w:footnote w:id="35">
    <w:p w14:paraId="4AC38CA5" w14:textId="5CFC197F" w:rsidR="00C32E92" w:rsidRDefault="00C32E92">
      <w:pPr>
        <w:pStyle w:val="FootnoteText"/>
      </w:pPr>
      <w:r>
        <w:rPr>
          <w:rStyle w:val="FootnoteReference"/>
        </w:rPr>
        <w:footnoteRef/>
      </w:r>
      <w:r>
        <w:t xml:space="preserve"> </w:t>
      </w:r>
      <w:r w:rsidR="00745943">
        <w:t>Ibid.</w:t>
      </w:r>
    </w:p>
  </w:footnote>
  <w:footnote w:id="36">
    <w:p w14:paraId="3CD087A2" w14:textId="5BB2C868" w:rsidR="00BC0F3B" w:rsidRDefault="00BC0F3B">
      <w:pPr>
        <w:pStyle w:val="FootnoteText"/>
      </w:pPr>
      <w:r>
        <w:rPr>
          <w:rStyle w:val="FootnoteReference"/>
        </w:rPr>
        <w:footnoteRef/>
      </w:r>
      <w:r>
        <w:t xml:space="preserve"> </w:t>
      </w:r>
      <w:r w:rsidR="00066029">
        <w:t>Ibid.</w:t>
      </w:r>
    </w:p>
  </w:footnote>
  <w:footnote w:id="37">
    <w:p w14:paraId="485641A5" w14:textId="4D1A1817" w:rsidR="00BB268B" w:rsidRDefault="00BB268B">
      <w:pPr>
        <w:pStyle w:val="FootnoteText"/>
      </w:pPr>
      <w:r>
        <w:rPr>
          <w:rStyle w:val="FootnoteReference"/>
        </w:rPr>
        <w:footnoteRef/>
      </w:r>
      <w:r>
        <w:t xml:space="preserve"> </w:t>
      </w:r>
      <w:r w:rsidR="00066029">
        <w:t>Ibid.</w:t>
      </w:r>
    </w:p>
  </w:footnote>
  <w:footnote w:id="38">
    <w:p w14:paraId="2F90D9B5" w14:textId="396F12AA" w:rsidR="006C4528" w:rsidRDefault="006C4528">
      <w:pPr>
        <w:pStyle w:val="FootnoteText"/>
      </w:pPr>
      <w:r>
        <w:rPr>
          <w:rStyle w:val="FootnoteReference"/>
        </w:rPr>
        <w:footnoteRef/>
      </w:r>
      <w:r>
        <w:t xml:space="preserve"> </w:t>
      </w:r>
      <w:r w:rsidR="00831341">
        <w:t>Ibid.</w:t>
      </w:r>
    </w:p>
  </w:footnote>
  <w:footnote w:id="39">
    <w:p w14:paraId="0FC8E6AD" w14:textId="2D452AE6" w:rsidR="00B46F1F" w:rsidRDefault="00B46F1F">
      <w:pPr>
        <w:pStyle w:val="FootnoteText"/>
      </w:pPr>
      <w:r>
        <w:rPr>
          <w:rStyle w:val="FootnoteReference"/>
        </w:rPr>
        <w:footnoteRef/>
      </w:r>
      <w:r>
        <w:t xml:space="preserve"> Ibid.</w:t>
      </w:r>
    </w:p>
  </w:footnote>
  <w:footnote w:id="40">
    <w:p w14:paraId="40FCB622" w14:textId="71DEC680" w:rsidR="004F231D" w:rsidRDefault="004F231D">
      <w:pPr>
        <w:pStyle w:val="FootnoteText"/>
      </w:pPr>
      <w:r>
        <w:rPr>
          <w:rStyle w:val="FootnoteReference"/>
        </w:rPr>
        <w:footnoteRef/>
      </w:r>
      <w:r>
        <w:t xml:space="preserve"> Ibid.</w:t>
      </w:r>
    </w:p>
  </w:footnote>
  <w:footnote w:id="41">
    <w:p w14:paraId="3DD3944A" w14:textId="197C54C0" w:rsidR="005058CD" w:rsidRDefault="005058CD">
      <w:pPr>
        <w:pStyle w:val="FootnoteText"/>
      </w:pPr>
      <w:r>
        <w:rPr>
          <w:rStyle w:val="FootnoteReference"/>
        </w:rPr>
        <w:footnoteRef/>
      </w:r>
      <w:r>
        <w:t xml:space="preserve"> </w:t>
      </w:r>
      <w:r w:rsidR="00173A9B" w:rsidRPr="00173A9B">
        <w:t>28 U.S.C.A. § 1350</w:t>
      </w:r>
    </w:p>
  </w:footnote>
  <w:footnote w:id="42">
    <w:p w14:paraId="0EF83B29" w14:textId="6AD79DDD" w:rsidR="0F7F77D0" w:rsidRDefault="0F7F77D0" w:rsidP="0F7F77D0">
      <w:pPr>
        <w:pStyle w:val="FootnoteText"/>
      </w:pPr>
      <w:r w:rsidRPr="0F7F77D0">
        <w:rPr>
          <w:rStyle w:val="FootnoteReference"/>
        </w:rPr>
        <w:footnoteRef/>
      </w:r>
      <w:r w:rsidR="5956E3EA">
        <w:t xml:space="preserve"> Gonzalez v. </w:t>
      </w:r>
      <w:r w:rsidR="062A01F3">
        <w:t>Google</w:t>
      </w:r>
      <w:r w:rsidR="1D6DA7B4">
        <w:t xml:space="preserve"> LLC</w:t>
      </w:r>
      <w:r w:rsidR="062A01F3">
        <w:t>, Oral Argument</w:t>
      </w:r>
      <w:r w:rsidR="1D6DA7B4">
        <w:t xml:space="preserve"> at 82</w:t>
      </w:r>
      <w:r w:rsidR="1E39CB1C">
        <w:t>,</w:t>
      </w:r>
      <w:r w:rsidR="69089096">
        <w:t xml:space="preserve"> 118</w:t>
      </w:r>
    </w:p>
  </w:footnote>
  <w:footnote w:id="43">
    <w:p w14:paraId="236BAD3D" w14:textId="6B42B2E8" w:rsidR="00B36F8B" w:rsidRDefault="00B36F8B">
      <w:pPr>
        <w:pStyle w:val="FootnoteText"/>
      </w:pPr>
      <w:r>
        <w:rPr>
          <w:rStyle w:val="FootnoteReference"/>
        </w:rPr>
        <w:footnoteRef/>
      </w:r>
      <w:r>
        <w:t xml:space="preserve"> </w:t>
      </w:r>
      <w:ins w:id="472" w:author="Author">
        <w:r w:rsidR="00B43A39" w:rsidRPr="005E6F4B">
          <w:t>§</w:t>
        </w:r>
        <w:r w:rsidR="00B43A39">
          <w:t>230(c)(1)</w:t>
        </w:r>
      </w:ins>
    </w:p>
  </w:footnote>
  <w:footnote w:id="44">
    <w:p w14:paraId="0A1C457F" w14:textId="6BDC519B" w:rsidR="001C38F9" w:rsidRDefault="001C38F9" w:rsidP="401E610B">
      <w:pPr>
        <w:jc w:val="both"/>
      </w:pPr>
      <w:r>
        <w:rPr>
          <w:rStyle w:val="FootnoteReference"/>
        </w:rPr>
        <w:footnoteRef/>
      </w:r>
      <w:r w:rsidR="6F87834A">
        <w:t xml:space="preserve"> </w:t>
      </w:r>
      <w:r w:rsidR="6F87834A" w:rsidRPr="6050AAEB">
        <w:rPr>
          <w:rStyle w:val="FootnoteReference"/>
        </w:rPr>
        <w:t xml:space="preserve">Force v. Facebook, Inc., 934 F.3d 50 (2d Cir. </w:t>
      </w:r>
      <w:r w:rsidR="401E610B" w:rsidRPr="6050AAEB">
        <w:rPr>
          <w:rStyle w:val="FootnoteReference"/>
        </w:rPr>
        <w:t xml:space="preserve">2019); </w:t>
      </w:r>
      <w:r w:rsidR="401E610B" w:rsidRPr="6050AAEB">
        <w:rPr>
          <w:rStyle w:val="FootnoteReference"/>
        </w:rPr>
        <w:t>Dyroff v. Ultimate Software Group, Inc., 934 F.3d 1093 (9th Cir. 2019), cert. denied 140 S.Ct. 2761 (2020)</w:t>
      </w:r>
    </w:p>
    <w:p w14:paraId="5CEEA262" w14:textId="535F0F86" w:rsidR="001C38F9" w:rsidRDefault="001C38F9">
      <w:pPr>
        <w:pStyle w:val="FootnoteText"/>
        <w:rPr>
          <w:color w:val="000000" w:themeColor="text1"/>
          <w:sz w:val="24"/>
          <w:szCs w:val="24"/>
        </w:rPr>
      </w:pPr>
    </w:p>
  </w:footnote>
  <w:footnote w:id="45">
    <w:p w14:paraId="6069338A" w14:textId="3CE482F1" w:rsidR="150B036A" w:rsidRDefault="150B036A" w:rsidP="150B036A">
      <w:pPr>
        <w:pStyle w:val="FootnoteText"/>
      </w:pPr>
      <w:r w:rsidRPr="150B036A">
        <w:rPr>
          <w:rStyle w:val="FootnoteReference"/>
        </w:rPr>
        <w:footnoteRef/>
      </w:r>
      <w:r w:rsidR="714EB3A6">
        <w:t xml:space="preserve"> Gonzalez v. Google LLC, Oral Argument at </w:t>
      </w:r>
      <w:r w:rsidR="6955423A">
        <w:t>107</w:t>
      </w:r>
    </w:p>
  </w:footnote>
  <w:footnote w:id="46">
    <w:p w14:paraId="04D35B19" w14:textId="6855DEF5" w:rsidR="00282342" w:rsidRDefault="00282342">
      <w:pPr>
        <w:pStyle w:val="FootnoteText"/>
      </w:pPr>
      <w:r>
        <w:rPr>
          <w:rStyle w:val="FootnoteReference"/>
        </w:rPr>
        <w:footnoteRef/>
      </w:r>
      <w:r w:rsidR="7B18713C">
        <w:t xml:space="preserve"> </w:t>
      </w:r>
      <w:r w:rsidR="7B18713C">
        <w:t>Dyroff v.</w:t>
      </w:r>
      <w:r>
        <w:t xml:space="preserve"> Google, Inc., 934 F.3d 1092 (9th Cir. 2019</w:t>
      </w:r>
      <w:r w:rsidR="5F27FDEB">
        <w:t>);</w:t>
      </w:r>
      <w:r>
        <w:t xml:space="preserve"> Force v. Facebook, Inc., 934 F.3d 72 (2d Cir. </w:t>
      </w:r>
      <w:r w:rsidR="1CD5A74F">
        <w:t>2019)</w:t>
      </w:r>
    </w:p>
  </w:footnote>
  <w:footnote w:id="47">
    <w:p w14:paraId="01BF4697" w14:textId="15336311" w:rsidR="0071517B" w:rsidRDefault="0071517B">
      <w:pPr>
        <w:pStyle w:val="FootnoteText"/>
      </w:pPr>
      <w:r>
        <w:rPr>
          <w:rStyle w:val="FootnoteReference"/>
        </w:rPr>
        <w:footnoteRef/>
      </w:r>
      <w:r>
        <w:t xml:space="preserve"> </w:t>
      </w:r>
      <w:hyperlink w:anchor="S230c1" w:history="1">
        <w:r w:rsidR="006D170A" w:rsidRPr="008239CB">
          <w:rPr>
            <w:rStyle w:val="Hyperlink"/>
          </w:rPr>
          <w:t>§230(c)(1)</w:t>
        </w:r>
      </w:hyperlink>
    </w:p>
  </w:footnote>
  <w:footnote w:id="48">
    <w:p w14:paraId="66C2EE65" w14:textId="6E0EB502" w:rsidR="5EEFECB0" w:rsidRDefault="5EEFECB0" w:rsidP="5EEFECB0">
      <w:pPr>
        <w:pStyle w:val="FootnoteText"/>
      </w:pPr>
      <w:r w:rsidRPr="5EEFECB0">
        <w:rPr>
          <w:rStyle w:val="FootnoteReference"/>
        </w:rPr>
        <w:footnoteRef/>
      </w:r>
      <w:r>
        <w:t xml:space="preserve"> Gonzalez v. Google LLC, Oral Argument at </w:t>
      </w:r>
      <w:r w:rsidR="0DB083F1">
        <w:t>47</w:t>
      </w:r>
    </w:p>
  </w:footnote>
  <w:footnote w:id="49">
    <w:p w14:paraId="19D8B35F" w14:textId="47B0789B" w:rsidR="5D9CDC7C" w:rsidRDefault="5D9CDC7C" w:rsidP="5D9CDC7C">
      <w:pPr>
        <w:pStyle w:val="FootnoteText"/>
      </w:pPr>
      <w:r w:rsidRPr="5D9CDC7C">
        <w:rPr>
          <w:rStyle w:val="FootnoteReference"/>
        </w:rPr>
        <w:footnoteRef/>
      </w:r>
      <w:r w:rsidR="70211910">
        <w:t xml:space="preserve"> Housing Council of San Fernando Valley v. Roommates.Com, LLC, 521 F.3d 1157, 1174 (9th Cir. 2008</w:t>
      </w:r>
      <w:r w:rsidR="6EDAB127">
        <w:t>);</w:t>
      </w:r>
      <w:r w:rsidR="70211910">
        <w:t xml:space="preserve"> Carafano v. Metrosplash.com, Inc., 339 F.3d 1119, 1123 (9th Cir. 2003)</w:t>
      </w:r>
    </w:p>
  </w:footnote>
  <w:footnote w:id="50">
    <w:p w14:paraId="6E80510B" w14:textId="1AC1FC97" w:rsidR="499DEE0C" w:rsidRDefault="499DEE0C" w:rsidP="499DEE0C">
      <w:pPr>
        <w:pStyle w:val="FootnoteText"/>
      </w:pPr>
      <w:r w:rsidRPr="499DEE0C">
        <w:rPr>
          <w:rStyle w:val="FootnoteReference"/>
        </w:rPr>
        <w:footnoteRef/>
      </w:r>
      <w:r w:rsidR="5BD1E38A">
        <w:t xml:space="preserve"> Gonzalez v. Google LLC, Oral Argument at 47, 98</w:t>
      </w:r>
    </w:p>
  </w:footnote>
  <w:footnote w:id="51">
    <w:p w14:paraId="52B1A309" w14:textId="77777777" w:rsidR="002F50FC" w:rsidRDefault="002F50FC" w:rsidP="002F50FC">
      <w:pPr>
        <w:pStyle w:val="FootnoteText"/>
      </w:pPr>
      <w:r>
        <w:rPr>
          <w:rStyle w:val="FootnoteReference"/>
        </w:rPr>
        <w:footnoteRef/>
      </w:r>
      <w:r>
        <w:t xml:space="preserve"> </w:t>
      </w:r>
      <w:ins w:id="475" w:author="Author">
        <w:r>
          <w:t>“</w:t>
        </w:r>
        <w:r w:rsidRPr="009D7768">
          <w:t>47 U.S.C.A. § 230</w:t>
        </w:r>
        <w:r>
          <w:t xml:space="preserve">(f)(2) </w:t>
        </w:r>
        <w:del w:id="476" w:author="Author">
          <w:r w:rsidDel="008E3313">
            <w:delText>-</w:delText>
          </w:r>
        </w:del>
        <w:r>
          <w:t>– Definitions: Interactive computer service”</w:t>
        </w:r>
        <w:r w:rsidRPr="009D7768">
          <w:t xml:space="preserve"> (West)</w:t>
        </w:r>
      </w:ins>
    </w:p>
  </w:footnote>
  <w:footnote w:id="52">
    <w:p w14:paraId="086224AC" w14:textId="3387A1E8" w:rsidR="481B987A" w:rsidRDefault="481B987A" w:rsidP="481B987A">
      <w:pPr>
        <w:pStyle w:val="FootnoteText"/>
      </w:pPr>
      <w:r w:rsidRPr="481B987A">
        <w:rPr>
          <w:rStyle w:val="FootnoteReference"/>
        </w:rPr>
        <w:footnoteRef/>
      </w:r>
      <w:r w:rsidR="1C4D1395">
        <w:t xml:space="preserve"> Gonzalez v. Google, 2 F.4th 871 at 881</w:t>
      </w:r>
    </w:p>
  </w:footnote>
  <w:footnote w:id="53">
    <w:p w14:paraId="79873DA9" w14:textId="435593DB" w:rsidR="0A7E60A0" w:rsidRDefault="0A7E60A0" w:rsidP="0A7E60A0">
      <w:pPr>
        <w:pStyle w:val="FootnoteText"/>
      </w:pPr>
      <w:r w:rsidRPr="0A7E60A0">
        <w:rPr>
          <w:rStyle w:val="FootnoteReference"/>
        </w:rPr>
        <w:footnoteRef/>
      </w:r>
      <w:r>
        <w:t xml:space="preserve"> Fair v. Roommates, 521 F.3d at 1170</w:t>
      </w:r>
    </w:p>
  </w:footnote>
  <w:footnote w:id="54">
    <w:p w14:paraId="44EBFF8D" w14:textId="1EA4DDCC" w:rsidR="0A7E60A0" w:rsidRDefault="0A7E60A0" w:rsidP="0A7E60A0">
      <w:pPr>
        <w:pStyle w:val="FootnoteText"/>
      </w:pPr>
      <w:r w:rsidRPr="0A7E60A0">
        <w:rPr>
          <w:rStyle w:val="FootnoteReference"/>
        </w:rPr>
        <w:footnoteRef/>
      </w:r>
      <w:r>
        <w:t xml:space="preserve"> 47 U.S.C. Section 230(c)</w:t>
      </w:r>
    </w:p>
  </w:footnote>
  <w:footnote w:id="55">
    <w:p w14:paraId="28C4DEC5" w14:textId="0333D702" w:rsidR="53B1ED31" w:rsidRDefault="53B1ED31" w:rsidP="53B1ED31">
      <w:pPr>
        <w:pStyle w:val="FootnoteText"/>
      </w:pPr>
      <w:r w:rsidRPr="53B1ED31">
        <w:rPr>
          <w:rStyle w:val="FootnoteReference"/>
        </w:rPr>
        <w:footnoteRef/>
      </w:r>
      <w:r>
        <w:t xml:space="preserve"> Fair at 1160</w:t>
      </w:r>
    </w:p>
  </w:footnote>
  <w:footnote w:id="56">
    <w:p w14:paraId="2380EBCE" w14:textId="1806CD8F" w:rsidR="53B1ED31" w:rsidRDefault="53B1ED31" w:rsidP="53B1ED31">
      <w:pPr>
        <w:pStyle w:val="FootnoteText"/>
      </w:pPr>
      <w:r w:rsidRPr="53B1ED31">
        <w:rPr>
          <w:rStyle w:val="FootnoteReference"/>
        </w:rPr>
        <w:footnoteRef/>
      </w:r>
      <w:r>
        <w:t xml:space="preserve"> Id. At 1161</w:t>
      </w:r>
    </w:p>
  </w:footnote>
  <w:footnote w:id="57">
    <w:p w14:paraId="7198EE83" w14:textId="617C2296" w:rsidR="1AAFE173" w:rsidRDefault="1AAFE173" w:rsidP="1AAFE173">
      <w:pPr>
        <w:pStyle w:val="FootnoteText"/>
      </w:pPr>
      <w:r w:rsidRPr="1AAFE173">
        <w:rPr>
          <w:rStyle w:val="FootnoteReference"/>
        </w:rPr>
        <w:footnoteRef/>
      </w:r>
      <w:r>
        <w:t xml:space="preserve"> Id. At 1164</w:t>
      </w:r>
    </w:p>
  </w:footnote>
  <w:footnote w:id="58">
    <w:p w14:paraId="2642359B" w14:textId="635D840E" w:rsidR="7815E5BB" w:rsidRDefault="7815E5BB" w:rsidP="7815E5BB">
      <w:pPr>
        <w:pStyle w:val="FootnoteText"/>
      </w:pPr>
      <w:r w:rsidRPr="7815E5BB">
        <w:rPr>
          <w:rStyle w:val="FootnoteReference"/>
        </w:rPr>
        <w:footnoteRef/>
      </w:r>
      <w:r>
        <w:t xml:space="preserve"> Id. at 1164-1170</w:t>
      </w:r>
    </w:p>
  </w:footnote>
  <w:footnote w:id="59">
    <w:p w14:paraId="491087F8" w14:textId="4E0DAD19" w:rsidR="1E1E984C" w:rsidRDefault="1E1E984C" w:rsidP="1E1E984C">
      <w:pPr>
        <w:pStyle w:val="FootnoteText"/>
      </w:pPr>
      <w:r w:rsidRPr="1E1E984C">
        <w:rPr>
          <w:rStyle w:val="FootnoteReference"/>
        </w:rPr>
        <w:footnoteRef/>
      </w:r>
      <w:r w:rsidR="1C72EDDA">
        <w:t xml:space="preserve"> Goddard v. Google, 640 F. Supp 2d at 3</w:t>
      </w:r>
    </w:p>
  </w:footnote>
  <w:footnote w:id="60">
    <w:p w14:paraId="1EBBBD7F" w14:textId="7338D482" w:rsidR="1AB9FA08" w:rsidRDefault="1AB9FA08" w:rsidP="1AB9FA08">
      <w:pPr>
        <w:pStyle w:val="FootnoteText"/>
      </w:pPr>
      <w:r w:rsidRPr="1AB9FA08">
        <w:rPr>
          <w:rStyle w:val="FootnoteReference"/>
        </w:rPr>
        <w:footnoteRef/>
      </w:r>
      <w:r>
        <w:t xml:space="preserve"> Id. at 1</w:t>
      </w:r>
    </w:p>
  </w:footnote>
  <w:footnote w:id="61">
    <w:p w14:paraId="1A963A0D" w14:textId="77F341F5" w:rsidR="1AB9FA08" w:rsidRDefault="1AB9FA08" w:rsidP="1AB9FA08">
      <w:pPr>
        <w:pStyle w:val="FootnoteText"/>
      </w:pPr>
      <w:r w:rsidRPr="1AB9FA08">
        <w:rPr>
          <w:rStyle w:val="FootnoteReference"/>
        </w:rPr>
        <w:footnoteRef/>
      </w:r>
      <w:r>
        <w:t xml:space="preserve"> Id. at 4-5</w:t>
      </w:r>
    </w:p>
  </w:footnote>
  <w:footnote w:id="62">
    <w:p w14:paraId="47DEAF2F" w14:textId="6F8EEB95" w:rsidR="1AB9FA08" w:rsidRDefault="1AB9FA08" w:rsidP="1AB9FA08">
      <w:pPr>
        <w:pStyle w:val="FootnoteText"/>
      </w:pPr>
      <w:r w:rsidRPr="1AB9FA08">
        <w:rPr>
          <w:rStyle w:val="FootnoteReference"/>
        </w:rPr>
        <w:footnoteRef/>
      </w:r>
      <w:r>
        <w:t xml:space="preserve"> Id.</w:t>
      </w:r>
    </w:p>
  </w:footnote>
  <w:footnote w:id="63">
    <w:p w14:paraId="3D20CE65" w14:textId="310E56BC" w:rsidR="77FFB2B6" w:rsidRDefault="77FFB2B6" w:rsidP="77FFB2B6">
      <w:pPr>
        <w:pStyle w:val="FootnoteText"/>
      </w:pPr>
      <w:r w:rsidRPr="77FFB2B6">
        <w:rPr>
          <w:rStyle w:val="FootnoteReference"/>
        </w:rPr>
        <w:footnoteRef/>
      </w:r>
      <w:r>
        <w:t xml:space="preserve"> Id. at 8</w:t>
      </w:r>
    </w:p>
  </w:footnote>
  <w:footnote w:id="64">
    <w:p w14:paraId="444E0CF9" w14:textId="1613A840" w:rsidR="3AA4E11A" w:rsidRDefault="3AA4E11A" w:rsidP="3AA4E11A">
      <w:pPr>
        <w:pStyle w:val="FootnoteText"/>
      </w:pPr>
      <w:r w:rsidRPr="3AA4E11A">
        <w:rPr>
          <w:rStyle w:val="FootnoteReference"/>
        </w:rPr>
        <w:footnoteRef/>
      </w:r>
      <w:r>
        <w:t xml:space="preserve"> </w:t>
      </w:r>
      <w:r>
        <w:t>Jurin v. Goddard, 695 F. Supp. 2d at 1</w:t>
      </w:r>
    </w:p>
  </w:footnote>
  <w:footnote w:id="65">
    <w:p w14:paraId="1BF9922F" w14:textId="5E2AF110" w:rsidR="3AA4E11A" w:rsidRDefault="3AA4E11A" w:rsidP="3AA4E11A">
      <w:pPr>
        <w:pStyle w:val="FootnoteText"/>
      </w:pPr>
      <w:r w:rsidRPr="3AA4E11A">
        <w:rPr>
          <w:rStyle w:val="FootnoteReference"/>
        </w:rPr>
        <w:footnoteRef/>
      </w:r>
      <w:r>
        <w:t xml:space="preserve"> Id. at 1123</w:t>
      </w:r>
    </w:p>
  </w:footnote>
  <w:footnote w:id="66">
    <w:p w14:paraId="6EADC23D" w14:textId="2101F166" w:rsidR="464B0FE2" w:rsidRDefault="464B0FE2" w:rsidP="464B0FE2">
      <w:pPr>
        <w:pStyle w:val="FootnoteText"/>
      </w:pPr>
      <w:r w:rsidRPr="464B0FE2">
        <w:rPr>
          <w:rStyle w:val="FootnoteReference"/>
        </w:rPr>
        <w:footnoteRef/>
      </w:r>
      <w:r>
        <w:t xml:space="preserve"> Roommates at 1167-1168</w:t>
      </w:r>
    </w:p>
  </w:footnote>
  <w:footnote w:id="67">
    <w:p w14:paraId="22739D71" w14:textId="28E3560F" w:rsidR="7F79E651" w:rsidRDefault="7F79E651" w:rsidP="7F79E651">
      <w:pPr>
        <w:pStyle w:val="FootnoteText"/>
      </w:pPr>
      <w:r w:rsidRPr="7F79E651">
        <w:rPr>
          <w:rStyle w:val="FootnoteReference"/>
        </w:rPr>
        <w:footnoteRef/>
      </w:r>
      <w:r>
        <w:t xml:space="preserve"> Gonzalez at 881-882</w:t>
      </w:r>
    </w:p>
  </w:footnote>
  <w:footnote w:id="68">
    <w:p w14:paraId="5580E7BF" w14:textId="73172CDD" w:rsidR="16CA12AF" w:rsidRDefault="16CA12AF" w:rsidP="16CA12AF">
      <w:pPr>
        <w:pStyle w:val="FootnoteText"/>
      </w:pPr>
      <w:r w:rsidRPr="16CA12AF">
        <w:rPr>
          <w:rStyle w:val="FootnoteReference"/>
        </w:rPr>
        <w:footnoteRef/>
      </w:r>
      <w:r w:rsidR="1DA5809E">
        <w:t xml:space="preserve"> Gonzalez v. Google, 335 F. Supp 3d at 1163</w:t>
      </w:r>
    </w:p>
  </w:footnote>
  <w:footnote w:id="69">
    <w:p w14:paraId="76D13994" w14:textId="4F730C4C" w:rsidR="7979E799" w:rsidRDefault="7979E799" w:rsidP="7979E799">
      <w:pPr>
        <w:pStyle w:val="FootnoteText"/>
      </w:pPr>
      <w:r w:rsidRPr="7979E799">
        <w:rPr>
          <w:rStyle w:val="FootnoteReference"/>
        </w:rPr>
        <w:footnoteRef/>
      </w:r>
      <w:r w:rsidR="33D48155">
        <w:t xml:space="preserve"> 18 U.S.C. Section 2339C(c)</w:t>
      </w:r>
    </w:p>
  </w:footnote>
  <w:footnote w:id="70">
    <w:p w14:paraId="79C39375" w14:textId="4F24C455" w:rsidR="4672B08F" w:rsidRDefault="4672B08F" w:rsidP="4672B08F">
      <w:pPr>
        <w:pStyle w:val="FootnoteText"/>
      </w:pPr>
      <w:r w:rsidRPr="4672B08F">
        <w:rPr>
          <w:rStyle w:val="FootnoteReference"/>
        </w:rPr>
        <w:footnoteRef/>
      </w:r>
      <w:r>
        <w:t xml:space="preserve"> Gonzalez v. Google, 335 F. Supp 3d at 1179</w:t>
      </w:r>
    </w:p>
  </w:footnote>
  <w:footnote w:id="71">
    <w:p w14:paraId="13C99566" w14:textId="5656E65B" w:rsidR="4672B08F" w:rsidRDefault="4672B08F" w:rsidP="4672B08F">
      <w:pPr>
        <w:pStyle w:val="FootnoteText"/>
      </w:pPr>
      <w:r w:rsidRPr="4672B08F">
        <w:rPr>
          <w:rStyle w:val="FootnoteReference"/>
        </w:rPr>
        <w:footnoteRef/>
      </w:r>
      <w:r>
        <w:t xml:space="preserve"> Id.</w:t>
      </w:r>
    </w:p>
  </w:footnote>
  <w:footnote w:id="72">
    <w:p w14:paraId="57AC604A" w14:textId="34CC5BA7" w:rsidR="19A71A6B" w:rsidRDefault="19A71A6B" w:rsidP="19A71A6B">
      <w:pPr>
        <w:pStyle w:val="FootnoteText"/>
      </w:pPr>
      <w:r w:rsidRPr="19A71A6B">
        <w:rPr>
          <w:rStyle w:val="FootnoteReference"/>
        </w:rPr>
        <w:footnoteRef/>
      </w:r>
      <w:r>
        <w:t xml:space="preserve"> 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AF0F5" w14:textId="77777777" w:rsidR="0053559D" w:rsidRDefault="005355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5E09" w14:textId="77777777" w:rsidR="0053559D" w:rsidRDefault="00535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9C36" w14:textId="77777777" w:rsidR="0053559D" w:rsidRDefault="0053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72A"/>
    <w:multiLevelType w:val="hybridMultilevel"/>
    <w:tmpl w:val="289E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87710"/>
    <w:multiLevelType w:val="hybridMultilevel"/>
    <w:tmpl w:val="CAA22470"/>
    <w:lvl w:ilvl="0" w:tplc="D466DD2E">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D08C6"/>
    <w:multiLevelType w:val="multilevel"/>
    <w:tmpl w:val="87C0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3109F"/>
    <w:multiLevelType w:val="hybridMultilevel"/>
    <w:tmpl w:val="748EE6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BD45BA"/>
    <w:multiLevelType w:val="hybridMultilevel"/>
    <w:tmpl w:val="6C08E6DC"/>
    <w:lvl w:ilvl="0" w:tplc="6002A1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515947">
    <w:abstractNumId w:val="3"/>
  </w:num>
  <w:num w:numId="2" w16cid:durableId="720638020">
    <w:abstractNumId w:val="0"/>
  </w:num>
  <w:num w:numId="3" w16cid:durableId="1164474919">
    <w:abstractNumId w:val="1"/>
  </w:num>
  <w:num w:numId="4" w16cid:durableId="437990987">
    <w:abstractNumId w:val="4"/>
  </w:num>
  <w:num w:numId="5" w16cid:durableId="1819489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CA"/>
    <w:rsid w:val="00001856"/>
    <w:rsid w:val="00003378"/>
    <w:rsid w:val="000036D7"/>
    <w:rsid w:val="00004842"/>
    <w:rsid w:val="000050C3"/>
    <w:rsid w:val="000050D8"/>
    <w:rsid w:val="00005FF2"/>
    <w:rsid w:val="000114EB"/>
    <w:rsid w:val="00014D2A"/>
    <w:rsid w:val="00017252"/>
    <w:rsid w:val="000172CF"/>
    <w:rsid w:val="000219C6"/>
    <w:rsid w:val="00023566"/>
    <w:rsid w:val="00024CDD"/>
    <w:rsid w:val="000253C1"/>
    <w:rsid w:val="00025F16"/>
    <w:rsid w:val="00026AFA"/>
    <w:rsid w:val="00027515"/>
    <w:rsid w:val="00031E1B"/>
    <w:rsid w:val="000344DB"/>
    <w:rsid w:val="0003467E"/>
    <w:rsid w:val="00034FB1"/>
    <w:rsid w:val="000356DE"/>
    <w:rsid w:val="000359D1"/>
    <w:rsid w:val="0003727D"/>
    <w:rsid w:val="000413B8"/>
    <w:rsid w:val="00044286"/>
    <w:rsid w:val="000451A9"/>
    <w:rsid w:val="00050214"/>
    <w:rsid w:val="000509ED"/>
    <w:rsid w:val="000518E0"/>
    <w:rsid w:val="00053276"/>
    <w:rsid w:val="00054A8A"/>
    <w:rsid w:val="000553C6"/>
    <w:rsid w:val="00055AC7"/>
    <w:rsid w:val="000568D2"/>
    <w:rsid w:val="000642EB"/>
    <w:rsid w:val="0006598E"/>
    <w:rsid w:val="00066029"/>
    <w:rsid w:val="0006772B"/>
    <w:rsid w:val="00067943"/>
    <w:rsid w:val="00071B55"/>
    <w:rsid w:val="000731E7"/>
    <w:rsid w:val="00075273"/>
    <w:rsid w:val="00075FDF"/>
    <w:rsid w:val="00080C76"/>
    <w:rsid w:val="00081B8E"/>
    <w:rsid w:val="0008397F"/>
    <w:rsid w:val="00085145"/>
    <w:rsid w:val="000865BB"/>
    <w:rsid w:val="00086AFE"/>
    <w:rsid w:val="00086D4B"/>
    <w:rsid w:val="000872E5"/>
    <w:rsid w:val="000905DB"/>
    <w:rsid w:val="00091CF2"/>
    <w:rsid w:val="000922C2"/>
    <w:rsid w:val="000945F2"/>
    <w:rsid w:val="00094945"/>
    <w:rsid w:val="00094ECD"/>
    <w:rsid w:val="000952CE"/>
    <w:rsid w:val="0009579C"/>
    <w:rsid w:val="00095995"/>
    <w:rsid w:val="000972BA"/>
    <w:rsid w:val="000A06B4"/>
    <w:rsid w:val="000A0D7D"/>
    <w:rsid w:val="000A12B2"/>
    <w:rsid w:val="000A1657"/>
    <w:rsid w:val="000A17C4"/>
    <w:rsid w:val="000A60D7"/>
    <w:rsid w:val="000A6399"/>
    <w:rsid w:val="000A6976"/>
    <w:rsid w:val="000B0B93"/>
    <w:rsid w:val="000B1117"/>
    <w:rsid w:val="000B1AFD"/>
    <w:rsid w:val="000B1BB3"/>
    <w:rsid w:val="000B231C"/>
    <w:rsid w:val="000B3B29"/>
    <w:rsid w:val="000B4353"/>
    <w:rsid w:val="000B51E8"/>
    <w:rsid w:val="000B5C41"/>
    <w:rsid w:val="000B673F"/>
    <w:rsid w:val="000C0CB2"/>
    <w:rsid w:val="000C0CE7"/>
    <w:rsid w:val="000C0F92"/>
    <w:rsid w:val="000C16A0"/>
    <w:rsid w:val="000C352E"/>
    <w:rsid w:val="000C3AF1"/>
    <w:rsid w:val="000C6A5A"/>
    <w:rsid w:val="000D041F"/>
    <w:rsid w:val="000D0B19"/>
    <w:rsid w:val="000D0DF7"/>
    <w:rsid w:val="000D274A"/>
    <w:rsid w:val="000D3B33"/>
    <w:rsid w:val="000D76D4"/>
    <w:rsid w:val="000D7D1F"/>
    <w:rsid w:val="000E09BA"/>
    <w:rsid w:val="000E1971"/>
    <w:rsid w:val="000E2A21"/>
    <w:rsid w:val="000E3FDB"/>
    <w:rsid w:val="000E4533"/>
    <w:rsid w:val="000E4835"/>
    <w:rsid w:val="000E4B93"/>
    <w:rsid w:val="000E5C39"/>
    <w:rsid w:val="000E7D73"/>
    <w:rsid w:val="000F035C"/>
    <w:rsid w:val="000F0421"/>
    <w:rsid w:val="000F0959"/>
    <w:rsid w:val="000F0DBC"/>
    <w:rsid w:val="000F1E95"/>
    <w:rsid w:val="000F310B"/>
    <w:rsid w:val="000F3C1F"/>
    <w:rsid w:val="000F49B4"/>
    <w:rsid w:val="000F5C43"/>
    <w:rsid w:val="000F5DAB"/>
    <w:rsid w:val="000F63F5"/>
    <w:rsid w:val="0010027B"/>
    <w:rsid w:val="001037EC"/>
    <w:rsid w:val="00103DFC"/>
    <w:rsid w:val="0010537A"/>
    <w:rsid w:val="00105900"/>
    <w:rsid w:val="0010611E"/>
    <w:rsid w:val="0010765E"/>
    <w:rsid w:val="00107A97"/>
    <w:rsid w:val="00107EF4"/>
    <w:rsid w:val="00111526"/>
    <w:rsid w:val="00113263"/>
    <w:rsid w:val="001135AC"/>
    <w:rsid w:val="00114032"/>
    <w:rsid w:val="001159B8"/>
    <w:rsid w:val="00115F47"/>
    <w:rsid w:val="00117763"/>
    <w:rsid w:val="00117D0C"/>
    <w:rsid w:val="0012238B"/>
    <w:rsid w:val="00124577"/>
    <w:rsid w:val="001250F7"/>
    <w:rsid w:val="001257A7"/>
    <w:rsid w:val="001258C3"/>
    <w:rsid w:val="00126C91"/>
    <w:rsid w:val="00127C2F"/>
    <w:rsid w:val="001346C1"/>
    <w:rsid w:val="00134C71"/>
    <w:rsid w:val="00135785"/>
    <w:rsid w:val="00140DA6"/>
    <w:rsid w:val="00141133"/>
    <w:rsid w:val="0014160B"/>
    <w:rsid w:val="00141C00"/>
    <w:rsid w:val="00145867"/>
    <w:rsid w:val="00146BE9"/>
    <w:rsid w:val="00150033"/>
    <w:rsid w:val="00151600"/>
    <w:rsid w:val="00151F88"/>
    <w:rsid w:val="00153D28"/>
    <w:rsid w:val="00154C52"/>
    <w:rsid w:val="00157A66"/>
    <w:rsid w:val="001611B5"/>
    <w:rsid w:val="00161A17"/>
    <w:rsid w:val="0016551F"/>
    <w:rsid w:val="00165F42"/>
    <w:rsid w:val="00166D46"/>
    <w:rsid w:val="001673F1"/>
    <w:rsid w:val="00167C09"/>
    <w:rsid w:val="00172812"/>
    <w:rsid w:val="00172957"/>
    <w:rsid w:val="00173A9B"/>
    <w:rsid w:val="00176298"/>
    <w:rsid w:val="001766AE"/>
    <w:rsid w:val="00176BBF"/>
    <w:rsid w:val="00177344"/>
    <w:rsid w:val="00184639"/>
    <w:rsid w:val="001855CB"/>
    <w:rsid w:val="001861BB"/>
    <w:rsid w:val="001871D4"/>
    <w:rsid w:val="00187632"/>
    <w:rsid w:val="001876FC"/>
    <w:rsid w:val="00187B49"/>
    <w:rsid w:val="001905B4"/>
    <w:rsid w:val="00191058"/>
    <w:rsid w:val="00192218"/>
    <w:rsid w:val="00192D4B"/>
    <w:rsid w:val="00193243"/>
    <w:rsid w:val="00193BB1"/>
    <w:rsid w:val="001946C1"/>
    <w:rsid w:val="00194989"/>
    <w:rsid w:val="00195FDB"/>
    <w:rsid w:val="00197B6B"/>
    <w:rsid w:val="001A0190"/>
    <w:rsid w:val="001A033B"/>
    <w:rsid w:val="001A040C"/>
    <w:rsid w:val="001A06E9"/>
    <w:rsid w:val="001A179E"/>
    <w:rsid w:val="001A2073"/>
    <w:rsid w:val="001A44F4"/>
    <w:rsid w:val="001A4D7A"/>
    <w:rsid w:val="001A50A1"/>
    <w:rsid w:val="001A59B8"/>
    <w:rsid w:val="001A6EE0"/>
    <w:rsid w:val="001A72DA"/>
    <w:rsid w:val="001A7944"/>
    <w:rsid w:val="001B134C"/>
    <w:rsid w:val="001B40BA"/>
    <w:rsid w:val="001B416D"/>
    <w:rsid w:val="001B418C"/>
    <w:rsid w:val="001B52E6"/>
    <w:rsid w:val="001B6363"/>
    <w:rsid w:val="001B6472"/>
    <w:rsid w:val="001B68A9"/>
    <w:rsid w:val="001B7684"/>
    <w:rsid w:val="001C1593"/>
    <w:rsid w:val="001C1683"/>
    <w:rsid w:val="001C1BB4"/>
    <w:rsid w:val="001C2689"/>
    <w:rsid w:val="001C38F9"/>
    <w:rsid w:val="001C4F3E"/>
    <w:rsid w:val="001C6654"/>
    <w:rsid w:val="001C6A22"/>
    <w:rsid w:val="001D0057"/>
    <w:rsid w:val="001D08BA"/>
    <w:rsid w:val="001D1217"/>
    <w:rsid w:val="001D2830"/>
    <w:rsid w:val="001D390E"/>
    <w:rsid w:val="001D59A6"/>
    <w:rsid w:val="001E06D8"/>
    <w:rsid w:val="001E1C9A"/>
    <w:rsid w:val="001E33FE"/>
    <w:rsid w:val="001E388D"/>
    <w:rsid w:val="001E3C4C"/>
    <w:rsid w:val="001E4C81"/>
    <w:rsid w:val="001E5674"/>
    <w:rsid w:val="001E5BC8"/>
    <w:rsid w:val="001F2F25"/>
    <w:rsid w:val="001F3279"/>
    <w:rsid w:val="001F395C"/>
    <w:rsid w:val="001F5426"/>
    <w:rsid w:val="001F6B32"/>
    <w:rsid w:val="001F783C"/>
    <w:rsid w:val="00200193"/>
    <w:rsid w:val="00200393"/>
    <w:rsid w:val="00200D90"/>
    <w:rsid w:val="00201465"/>
    <w:rsid w:val="00201F05"/>
    <w:rsid w:val="00203BDA"/>
    <w:rsid w:val="00203E08"/>
    <w:rsid w:val="002060D5"/>
    <w:rsid w:val="0020714F"/>
    <w:rsid w:val="00207A7B"/>
    <w:rsid w:val="00211CE6"/>
    <w:rsid w:val="00213ED4"/>
    <w:rsid w:val="002153B7"/>
    <w:rsid w:val="00216E29"/>
    <w:rsid w:val="002173BE"/>
    <w:rsid w:val="00220ECD"/>
    <w:rsid w:val="002221AB"/>
    <w:rsid w:val="00222254"/>
    <w:rsid w:val="00225FC7"/>
    <w:rsid w:val="002276CF"/>
    <w:rsid w:val="00230A0B"/>
    <w:rsid w:val="00230DAB"/>
    <w:rsid w:val="0023177C"/>
    <w:rsid w:val="00233555"/>
    <w:rsid w:val="0023391A"/>
    <w:rsid w:val="00233F30"/>
    <w:rsid w:val="0023483F"/>
    <w:rsid w:val="00234985"/>
    <w:rsid w:val="002356F2"/>
    <w:rsid w:val="00235CB9"/>
    <w:rsid w:val="00236321"/>
    <w:rsid w:val="002363F1"/>
    <w:rsid w:val="002366C9"/>
    <w:rsid w:val="00237779"/>
    <w:rsid w:val="00237FD8"/>
    <w:rsid w:val="002429A8"/>
    <w:rsid w:val="00246A7A"/>
    <w:rsid w:val="0025205F"/>
    <w:rsid w:val="0025463B"/>
    <w:rsid w:val="002546A1"/>
    <w:rsid w:val="002554CF"/>
    <w:rsid w:val="00255640"/>
    <w:rsid w:val="002556A7"/>
    <w:rsid w:val="00255D3B"/>
    <w:rsid w:val="00257BA3"/>
    <w:rsid w:val="00257BC7"/>
    <w:rsid w:val="00257FC0"/>
    <w:rsid w:val="00261A51"/>
    <w:rsid w:val="00261AF0"/>
    <w:rsid w:val="00263C33"/>
    <w:rsid w:val="0026476B"/>
    <w:rsid w:val="002647BB"/>
    <w:rsid w:val="00265409"/>
    <w:rsid w:val="00265E15"/>
    <w:rsid w:val="00266D53"/>
    <w:rsid w:val="00267069"/>
    <w:rsid w:val="00270821"/>
    <w:rsid w:val="00272276"/>
    <w:rsid w:val="00272548"/>
    <w:rsid w:val="00273342"/>
    <w:rsid w:val="0027660A"/>
    <w:rsid w:val="00282342"/>
    <w:rsid w:val="002844D0"/>
    <w:rsid w:val="00285ABF"/>
    <w:rsid w:val="00285C69"/>
    <w:rsid w:val="00286169"/>
    <w:rsid w:val="0028629C"/>
    <w:rsid w:val="0028728A"/>
    <w:rsid w:val="00292FD5"/>
    <w:rsid w:val="00293DB4"/>
    <w:rsid w:val="002945CA"/>
    <w:rsid w:val="00296CA9"/>
    <w:rsid w:val="002A189F"/>
    <w:rsid w:val="002A3366"/>
    <w:rsid w:val="002A34AD"/>
    <w:rsid w:val="002A54BA"/>
    <w:rsid w:val="002A6CD6"/>
    <w:rsid w:val="002A70FF"/>
    <w:rsid w:val="002A76CC"/>
    <w:rsid w:val="002B0A53"/>
    <w:rsid w:val="002B0FE3"/>
    <w:rsid w:val="002B2E3C"/>
    <w:rsid w:val="002B31BB"/>
    <w:rsid w:val="002B4627"/>
    <w:rsid w:val="002B50B6"/>
    <w:rsid w:val="002B514B"/>
    <w:rsid w:val="002C171C"/>
    <w:rsid w:val="002C18C0"/>
    <w:rsid w:val="002C1E4E"/>
    <w:rsid w:val="002C2087"/>
    <w:rsid w:val="002C28E3"/>
    <w:rsid w:val="002C293F"/>
    <w:rsid w:val="002C70A9"/>
    <w:rsid w:val="002C7107"/>
    <w:rsid w:val="002D1345"/>
    <w:rsid w:val="002D1CF1"/>
    <w:rsid w:val="002D2FDB"/>
    <w:rsid w:val="002D3293"/>
    <w:rsid w:val="002D37EC"/>
    <w:rsid w:val="002D396A"/>
    <w:rsid w:val="002D40D6"/>
    <w:rsid w:val="002D4890"/>
    <w:rsid w:val="002D5CBB"/>
    <w:rsid w:val="002D7F42"/>
    <w:rsid w:val="002E0E42"/>
    <w:rsid w:val="002E36C2"/>
    <w:rsid w:val="002E489A"/>
    <w:rsid w:val="002E4F23"/>
    <w:rsid w:val="002E63B6"/>
    <w:rsid w:val="002F4EDF"/>
    <w:rsid w:val="002F50FC"/>
    <w:rsid w:val="002F539C"/>
    <w:rsid w:val="002F5E18"/>
    <w:rsid w:val="003006A2"/>
    <w:rsid w:val="00300775"/>
    <w:rsid w:val="0030226C"/>
    <w:rsid w:val="00302785"/>
    <w:rsid w:val="00305308"/>
    <w:rsid w:val="00305CD2"/>
    <w:rsid w:val="003121BF"/>
    <w:rsid w:val="00312B47"/>
    <w:rsid w:val="00312C6F"/>
    <w:rsid w:val="003137EC"/>
    <w:rsid w:val="00313BCA"/>
    <w:rsid w:val="0031601E"/>
    <w:rsid w:val="0032053E"/>
    <w:rsid w:val="0032127A"/>
    <w:rsid w:val="00321A18"/>
    <w:rsid w:val="003234C3"/>
    <w:rsid w:val="00323647"/>
    <w:rsid w:val="00324AF3"/>
    <w:rsid w:val="00327D08"/>
    <w:rsid w:val="003316E2"/>
    <w:rsid w:val="0033180F"/>
    <w:rsid w:val="003325E2"/>
    <w:rsid w:val="00332CF6"/>
    <w:rsid w:val="003332D9"/>
    <w:rsid w:val="003355B0"/>
    <w:rsid w:val="00337038"/>
    <w:rsid w:val="00337B6B"/>
    <w:rsid w:val="00340B9C"/>
    <w:rsid w:val="00341324"/>
    <w:rsid w:val="0034238D"/>
    <w:rsid w:val="00342AD8"/>
    <w:rsid w:val="003437CC"/>
    <w:rsid w:val="00343874"/>
    <w:rsid w:val="003440BA"/>
    <w:rsid w:val="003448EC"/>
    <w:rsid w:val="00344BF3"/>
    <w:rsid w:val="00344E71"/>
    <w:rsid w:val="003456EA"/>
    <w:rsid w:val="0034655C"/>
    <w:rsid w:val="00346769"/>
    <w:rsid w:val="003470B7"/>
    <w:rsid w:val="003476F4"/>
    <w:rsid w:val="00350A22"/>
    <w:rsid w:val="00350AB2"/>
    <w:rsid w:val="00352383"/>
    <w:rsid w:val="003523A7"/>
    <w:rsid w:val="00352EFB"/>
    <w:rsid w:val="003551A9"/>
    <w:rsid w:val="003557E7"/>
    <w:rsid w:val="00356292"/>
    <w:rsid w:val="00356B2F"/>
    <w:rsid w:val="0035761F"/>
    <w:rsid w:val="0035789E"/>
    <w:rsid w:val="00357B43"/>
    <w:rsid w:val="0036013E"/>
    <w:rsid w:val="00362729"/>
    <w:rsid w:val="00370E61"/>
    <w:rsid w:val="00372738"/>
    <w:rsid w:val="00372D34"/>
    <w:rsid w:val="003734FF"/>
    <w:rsid w:val="003769CB"/>
    <w:rsid w:val="0037761C"/>
    <w:rsid w:val="00377797"/>
    <w:rsid w:val="00377C2B"/>
    <w:rsid w:val="00377C9A"/>
    <w:rsid w:val="003808BB"/>
    <w:rsid w:val="003817A2"/>
    <w:rsid w:val="00381CCC"/>
    <w:rsid w:val="0038243F"/>
    <w:rsid w:val="00383F91"/>
    <w:rsid w:val="00384D36"/>
    <w:rsid w:val="00386C6C"/>
    <w:rsid w:val="003877F7"/>
    <w:rsid w:val="0039098C"/>
    <w:rsid w:val="003918DF"/>
    <w:rsid w:val="00392849"/>
    <w:rsid w:val="00394E3F"/>
    <w:rsid w:val="003978D4"/>
    <w:rsid w:val="003A019A"/>
    <w:rsid w:val="003A0403"/>
    <w:rsid w:val="003A2A19"/>
    <w:rsid w:val="003A3698"/>
    <w:rsid w:val="003A5597"/>
    <w:rsid w:val="003A5734"/>
    <w:rsid w:val="003A5F2C"/>
    <w:rsid w:val="003A6D10"/>
    <w:rsid w:val="003A7BF8"/>
    <w:rsid w:val="003A7DA5"/>
    <w:rsid w:val="003B028E"/>
    <w:rsid w:val="003B13E0"/>
    <w:rsid w:val="003B1E7A"/>
    <w:rsid w:val="003B3853"/>
    <w:rsid w:val="003B3AB3"/>
    <w:rsid w:val="003B4E4C"/>
    <w:rsid w:val="003B559B"/>
    <w:rsid w:val="003B648A"/>
    <w:rsid w:val="003C022C"/>
    <w:rsid w:val="003C2878"/>
    <w:rsid w:val="003C3C21"/>
    <w:rsid w:val="003C56DB"/>
    <w:rsid w:val="003C665F"/>
    <w:rsid w:val="003D13D5"/>
    <w:rsid w:val="003D18C9"/>
    <w:rsid w:val="003D194A"/>
    <w:rsid w:val="003D2B39"/>
    <w:rsid w:val="003D3369"/>
    <w:rsid w:val="003D350F"/>
    <w:rsid w:val="003D46A8"/>
    <w:rsid w:val="003D7CEF"/>
    <w:rsid w:val="003E0413"/>
    <w:rsid w:val="003E05F1"/>
    <w:rsid w:val="003E174E"/>
    <w:rsid w:val="003E2505"/>
    <w:rsid w:val="003E3547"/>
    <w:rsid w:val="003E4C23"/>
    <w:rsid w:val="003E54D0"/>
    <w:rsid w:val="003E684B"/>
    <w:rsid w:val="003E6AB7"/>
    <w:rsid w:val="003E7C96"/>
    <w:rsid w:val="003F154E"/>
    <w:rsid w:val="003F45D5"/>
    <w:rsid w:val="003F7F85"/>
    <w:rsid w:val="0040053F"/>
    <w:rsid w:val="00401974"/>
    <w:rsid w:val="004058DD"/>
    <w:rsid w:val="00405D7D"/>
    <w:rsid w:val="004100AA"/>
    <w:rsid w:val="00410743"/>
    <w:rsid w:val="00411F69"/>
    <w:rsid w:val="0041261F"/>
    <w:rsid w:val="004127C5"/>
    <w:rsid w:val="00412854"/>
    <w:rsid w:val="00413202"/>
    <w:rsid w:val="00413EE0"/>
    <w:rsid w:val="004141A4"/>
    <w:rsid w:val="00420240"/>
    <w:rsid w:val="0042061B"/>
    <w:rsid w:val="00420FA3"/>
    <w:rsid w:val="004218E3"/>
    <w:rsid w:val="0042264D"/>
    <w:rsid w:val="00422AA7"/>
    <w:rsid w:val="00423B02"/>
    <w:rsid w:val="00424614"/>
    <w:rsid w:val="0043171E"/>
    <w:rsid w:val="004328F0"/>
    <w:rsid w:val="00433AD4"/>
    <w:rsid w:val="00433D6E"/>
    <w:rsid w:val="004355ED"/>
    <w:rsid w:val="00435865"/>
    <w:rsid w:val="00436107"/>
    <w:rsid w:val="0043699A"/>
    <w:rsid w:val="00442997"/>
    <w:rsid w:val="004430FE"/>
    <w:rsid w:val="004438AD"/>
    <w:rsid w:val="004452D9"/>
    <w:rsid w:val="00445506"/>
    <w:rsid w:val="0044732E"/>
    <w:rsid w:val="00447890"/>
    <w:rsid w:val="00450496"/>
    <w:rsid w:val="004514F7"/>
    <w:rsid w:val="00452DEF"/>
    <w:rsid w:val="0045307A"/>
    <w:rsid w:val="0045718E"/>
    <w:rsid w:val="004571F7"/>
    <w:rsid w:val="00457712"/>
    <w:rsid w:val="00457A5D"/>
    <w:rsid w:val="0046174F"/>
    <w:rsid w:val="00461755"/>
    <w:rsid w:val="00462A4F"/>
    <w:rsid w:val="00463EA9"/>
    <w:rsid w:val="00464C5A"/>
    <w:rsid w:val="004667BB"/>
    <w:rsid w:val="00471AA9"/>
    <w:rsid w:val="004721A6"/>
    <w:rsid w:val="00472C3C"/>
    <w:rsid w:val="00473E9D"/>
    <w:rsid w:val="0047618F"/>
    <w:rsid w:val="00477729"/>
    <w:rsid w:val="004807AD"/>
    <w:rsid w:val="00483C27"/>
    <w:rsid w:val="00484153"/>
    <w:rsid w:val="004842DC"/>
    <w:rsid w:val="00486C76"/>
    <w:rsid w:val="004911A5"/>
    <w:rsid w:val="00491AAA"/>
    <w:rsid w:val="00494F1A"/>
    <w:rsid w:val="004A05FD"/>
    <w:rsid w:val="004A103D"/>
    <w:rsid w:val="004A166D"/>
    <w:rsid w:val="004A2AF7"/>
    <w:rsid w:val="004A31C4"/>
    <w:rsid w:val="004A438E"/>
    <w:rsid w:val="004A4615"/>
    <w:rsid w:val="004A5624"/>
    <w:rsid w:val="004A5EA5"/>
    <w:rsid w:val="004A6B46"/>
    <w:rsid w:val="004B0D8E"/>
    <w:rsid w:val="004B5C3D"/>
    <w:rsid w:val="004B63C7"/>
    <w:rsid w:val="004B6C7F"/>
    <w:rsid w:val="004C1DE9"/>
    <w:rsid w:val="004C2E09"/>
    <w:rsid w:val="004C48EF"/>
    <w:rsid w:val="004C49A4"/>
    <w:rsid w:val="004C5E4F"/>
    <w:rsid w:val="004C678B"/>
    <w:rsid w:val="004C6962"/>
    <w:rsid w:val="004C6EC4"/>
    <w:rsid w:val="004D551E"/>
    <w:rsid w:val="004E09ED"/>
    <w:rsid w:val="004E0DCD"/>
    <w:rsid w:val="004E0E93"/>
    <w:rsid w:val="004E1307"/>
    <w:rsid w:val="004E153C"/>
    <w:rsid w:val="004E322D"/>
    <w:rsid w:val="004E669C"/>
    <w:rsid w:val="004E6A8C"/>
    <w:rsid w:val="004E6B26"/>
    <w:rsid w:val="004F1CC9"/>
    <w:rsid w:val="004F231D"/>
    <w:rsid w:val="004F28EA"/>
    <w:rsid w:val="004F49A1"/>
    <w:rsid w:val="004F4AE0"/>
    <w:rsid w:val="004F624C"/>
    <w:rsid w:val="005000B3"/>
    <w:rsid w:val="00500B51"/>
    <w:rsid w:val="0050139C"/>
    <w:rsid w:val="00501E4B"/>
    <w:rsid w:val="00504396"/>
    <w:rsid w:val="00504644"/>
    <w:rsid w:val="00504AF2"/>
    <w:rsid w:val="005058CD"/>
    <w:rsid w:val="00505909"/>
    <w:rsid w:val="00505A9F"/>
    <w:rsid w:val="00507E84"/>
    <w:rsid w:val="005101E5"/>
    <w:rsid w:val="00511067"/>
    <w:rsid w:val="00513348"/>
    <w:rsid w:val="00513E97"/>
    <w:rsid w:val="00514726"/>
    <w:rsid w:val="00520CEA"/>
    <w:rsid w:val="0052134E"/>
    <w:rsid w:val="005214C2"/>
    <w:rsid w:val="00523163"/>
    <w:rsid w:val="005237A6"/>
    <w:rsid w:val="00523D74"/>
    <w:rsid w:val="00523E52"/>
    <w:rsid w:val="00525138"/>
    <w:rsid w:val="00527A7D"/>
    <w:rsid w:val="00530EBE"/>
    <w:rsid w:val="005311A4"/>
    <w:rsid w:val="00531F6A"/>
    <w:rsid w:val="00532247"/>
    <w:rsid w:val="005339E9"/>
    <w:rsid w:val="00534A2E"/>
    <w:rsid w:val="0053518B"/>
    <w:rsid w:val="005353EA"/>
    <w:rsid w:val="0053559D"/>
    <w:rsid w:val="0053648A"/>
    <w:rsid w:val="005365FB"/>
    <w:rsid w:val="005454A5"/>
    <w:rsid w:val="00545804"/>
    <w:rsid w:val="00546132"/>
    <w:rsid w:val="005526B1"/>
    <w:rsid w:val="0055270D"/>
    <w:rsid w:val="00555439"/>
    <w:rsid w:val="00555E6B"/>
    <w:rsid w:val="00556022"/>
    <w:rsid w:val="005577A5"/>
    <w:rsid w:val="00560C6A"/>
    <w:rsid w:val="0056237C"/>
    <w:rsid w:val="00562B05"/>
    <w:rsid w:val="00562C9B"/>
    <w:rsid w:val="00563560"/>
    <w:rsid w:val="00563803"/>
    <w:rsid w:val="00563C95"/>
    <w:rsid w:val="00570279"/>
    <w:rsid w:val="00571869"/>
    <w:rsid w:val="00571CA8"/>
    <w:rsid w:val="00571F64"/>
    <w:rsid w:val="005736EE"/>
    <w:rsid w:val="00574766"/>
    <w:rsid w:val="005762ED"/>
    <w:rsid w:val="00577DD7"/>
    <w:rsid w:val="00577E88"/>
    <w:rsid w:val="00583BCB"/>
    <w:rsid w:val="0058641A"/>
    <w:rsid w:val="00587F7E"/>
    <w:rsid w:val="005900BB"/>
    <w:rsid w:val="0059032D"/>
    <w:rsid w:val="0059281A"/>
    <w:rsid w:val="005939AD"/>
    <w:rsid w:val="00595212"/>
    <w:rsid w:val="005974AB"/>
    <w:rsid w:val="005976BE"/>
    <w:rsid w:val="005A0A14"/>
    <w:rsid w:val="005A1A1B"/>
    <w:rsid w:val="005A1A67"/>
    <w:rsid w:val="005A27F3"/>
    <w:rsid w:val="005A2E0D"/>
    <w:rsid w:val="005A32C1"/>
    <w:rsid w:val="005A45BD"/>
    <w:rsid w:val="005A5900"/>
    <w:rsid w:val="005A6111"/>
    <w:rsid w:val="005A7D7B"/>
    <w:rsid w:val="005B1EDC"/>
    <w:rsid w:val="005B212F"/>
    <w:rsid w:val="005B2BCC"/>
    <w:rsid w:val="005B3282"/>
    <w:rsid w:val="005B3424"/>
    <w:rsid w:val="005B3AB3"/>
    <w:rsid w:val="005B420D"/>
    <w:rsid w:val="005B55A8"/>
    <w:rsid w:val="005B5623"/>
    <w:rsid w:val="005B6988"/>
    <w:rsid w:val="005C0A1F"/>
    <w:rsid w:val="005C29F9"/>
    <w:rsid w:val="005C3CDC"/>
    <w:rsid w:val="005C3F08"/>
    <w:rsid w:val="005C49ED"/>
    <w:rsid w:val="005C54E4"/>
    <w:rsid w:val="005C5F41"/>
    <w:rsid w:val="005D0868"/>
    <w:rsid w:val="005D1364"/>
    <w:rsid w:val="005D22CE"/>
    <w:rsid w:val="005D2C0F"/>
    <w:rsid w:val="005D2FC3"/>
    <w:rsid w:val="005D5C15"/>
    <w:rsid w:val="005D7489"/>
    <w:rsid w:val="005D7864"/>
    <w:rsid w:val="005D7A4A"/>
    <w:rsid w:val="005D7D5B"/>
    <w:rsid w:val="005E1D50"/>
    <w:rsid w:val="005E32DE"/>
    <w:rsid w:val="005E5627"/>
    <w:rsid w:val="005E592D"/>
    <w:rsid w:val="005E6F4B"/>
    <w:rsid w:val="005E7727"/>
    <w:rsid w:val="005E7D50"/>
    <w:rsid w:val="005E7F02"/>
    <w:rsid w:val="005F03C1"/>
    <w:rsid w:val="005F1626"/>
    <w:rsid w:val="005F399C"/>
    <w:rsid w:val="005F3FCE"/>
    <w:rsid w:val="005F41BC"/>
    <w:rsid w:val="005F439E"/>
    <w:rsid w:val="005F4AF8"/>
    <w:rsid w:val="005F4D2C"/>
    <w:rsid w:val="005F6A05"/>
    <w:rsid w:val="005F7686"/>
    <w:rsid w:val="005F7774"/>
    <w:rsid w:val="0060000B"/>
    <w:rsid w:val="0060022E"/>
    <w:rsid w:val="006008A5"/>
    <w:rsid w:val="006035A0"/>
    <w:rsid w:val="006041A7"/>
    <w:rsid w:val="00606707"/>
    <w:rsid w:val="0060713D"/>
    <w:rsid w:val="00607510"/>
    <w:rsid w:val="00607758"/>
    <w:rsid w:val="006105F1"/>
    <w:rsid w:val="00612F51"/>
    <w:rsid w:val="00613482"/>
    <w:rsid w:val="0061424C"/>
    <w:rsid w:val="00614779"/>
    <w:rsid w:val="00615E4F"/>
    <w:rsid w:val="00617403"/>
    <w:rsid w:val="006212CF"/>
    <w:rsid w:val="006214D3"/>
    <w:rsid w:val="006216E2"/>
    <w:rsid w:val="0062240D"/>
    <w:rsid w:val="00622F58"/>
    <w:rsid w:val="00623E1D"/>
    <w:rsid w:val="0062656D"/>
    <w:rsid w:val="0063181D"/>
    <w:rsid w:val="00632C9C"/>
    <w:rsid w:val="00636019"/>
    <w:rsid w:val="006373A7"/>
    <w:rsid w:val="006373E4"/>
    <w:rsid w:val="00640237"/>
    <w:rsid w:val="006439EC"/>
    <w:rsid w:val="0064664D"/>
    <w:rsid w:val="00646812"/>
    <w:rsid w:val="006513E8"/>
    <w:rsid w:val="00651A4D"/>
    <w:rsid w:val="00651D41"/>
    <w:rsid w:val="006532C6"/>
    <w:rsid w:val="00653A73"/>
    <w:rsid w:val="006544FC"/>
    <w:rsid w:val="006563B2"/>
    <w:rsid w:val="00656F67"/>
    <w:rsid w:val="00657F42"/>
    <w:rsid w:val="006604E3"/>
    <w:rsid w:val="00661DAF"/>
    <w:rsid w:val="006635E2"/>
    <w:rsid w:val="00663A64"/>
    <w:rsid w:val="00663B8C"/>
    <w:rsid w:val="00663E45"/>
    <w:rsid w:val="00667D58"/>
    <w:rsid w:val="006708BC"/>
    <w:rsid w:val="0067224E"/>
    <w:rsid w:val="00672334"/>
    <w:rsid w:val="00674BCF"/>
    <w:rsid w:val="00674C85"/>
    <w:rsid w:val="00676531"/>
    <w:rsid w:val="00676908"/>
    <w:rsid w:val="00681B25"/>
    <w:rsid w:val="00681B51"/>
    <w:rsid w:val="00681C51"/>
    <w:rsid w:val="00681EFE"/>
    <w:rsid w:val="00683ED4"/>
    <w:rsid w:val="006846D8"/>
    <w:rsid w:val="00685D58"/>
    <w:rsid w:val="00686791"/>
    <w:rsid w:val="00690595"/>
    <w:rsid w:val="0069080E"/>
    <w:rsid w:val="00693FFA"/>
    <w:rsid w:val="0069497A"/>
    <w:rsid w:val="00696B9D"/>
    <w:rsid w:val="00697812"/>
    <w:rsid w:val="006A07BC"/>
    <w:rsid w:val="006A0A28"/>
    <w:rsid w:val="006A1664"/>
    <w:rsid w:val="006A2DE6"/>
    <w:rsid w:val="006A44A7"/>
    <w:rsid w:val="006B0323"/>
    <w:rsid w:val="006B0777"/>
    <w:rsid w:val="006B0816"/>
    <w:rsid w:val="006B129C"/>
    <w:rsid w:val="006B132E"/>
    <w:rsid w:val="006B17ED"/>
    <w:rsid w:val="006B2FB1"/>
    <w:rsid w:val="006B5031"/>
    <w:rsid w:val="006B5468"/>
    <w:rsid w:val="006B7B23"/>
    <w:rsid w:val="006C003B"/>
    <w:rsid w:val="006C04CA"/>
    <w:rsid w:val="006C3D7A"/>
    <w:rsid w:val="006C4528"/>
    <w:rsid w:val="006C58E7"/>
    <w:rsid w:val="006C5EED"/>
    <w:rsid w:val="006C60E6"/>
    <w:rsid w:val="006D1298"/>
    <w:rsid w:val="006D170A"/>
    <w:rsid w:val="006D22A6"/>
    <w:rsid w:val="006D23C6"/>
    <w:rsid w:val="006D3156"/>
    <w:rsid w:val="006D4F1A"/>
    <w:rsid w:val="006D5DBB"/>
    <w:rsid w:val="006D70D4"/>
    <w:rsid w:val="006D7160"/>
    <w:rsid w:val="006E01E8"/>
    <w:rsid w:val="006E1B8F"/>
    <w:rsid w:val="006E27D4"/>
    <w:rsid w:val="006E3019"/>
    <w:rsid w:val="006E36E0"/>
    <w:rsid w:val="006E4050"/>
    <w:rsid w:val="006E548F"/>
    <w:rsid w:val="006E5C70"/>
    <w:rsid w:val="006E6593"/>
    <w:rsid w:val="006E68EB"/>
    <w:rsid w:val="006E789F"/>
    <w:rsid w:val="006F0FA6"/>
    <w:rsid w:val="006F2C06"/>
    <w:rsid w:val="006F2E8E"/>
    <w:rsid w:val="006F3427"/>
    <w:rsid w:val="006F4A4A"/>
    <w:rsid w:val="006F6747"/>
    <w:rsid w:val="00700603"/>
    <w:rsid w:val="007010FB"/>
    <w:rsid w:val="007014D3"/>
    <w:rsid w:val="00702358"/>
    <w:rsid w:val="007025D0"/>
    <w:rsid w:val="00702DEE"/>
    <w:rsid w:val="00702E1B"/>
    <w:rsid w:val="00704982"/>
    <w:rsid w:val="00705697"/>
    <w:rsid w:val="00705741"/>
    <w:rsid w:val="00705E0A"/>
    <w:rsid w:val="007068DE"/>
    <w:rsid w:val="007068E8"/>
    <w:rsid w:val="00710212"/>
    <w:rsid w:val="0071122E"/>
    <w:rsid w:val="00712113"/>
    <w:rsid w:val="00714743"/>
    <w:rsid w:val="0071517B"/>
    <w:rsid w:val="007155A6"/>
    <w:rsid w:val="00717AFF"/>
    <w:rsid w:val="007209CF"/>
    <w:rsid w:val="00721042"/>
    <w:rsid w:val="00722EE1"/>
    <w:rsid w:val="00722FBF"/>
    <w:rsid w:val="00723BCE"/>
    <w:rsid w:val="007258D7"/>
    <w:rsid w:val="007276F1"/>
    <w:rsid w:val="0073015F"/>
    <w:rsid w:val="007301C4"/>
    <w:rsid w:val="007308DF"/>
    <w:rsid w:val="00730A82"/>
    <w:rsid w:val="00730AA3"/>
    <w:rsid w:val="00730D22"/>
    <w:rsid w:val="00730F12"/>
    <w:rsid w:val="00731B3B"/>
    <w:rsid w:val="00732A02"/>
    <w:rsid w:val="00732F60"/>
    <w:rsid w:val="00733390"/>
    <w:rsid w:val="00733912"/>
    <w:rsid w:val="007345A1"/>
    <w:rsid w:val="00734606"/>
    <w:rsid w:val="00734F49"/>
    <w:rsid w:val="007355D5"/>
    <w:rsid w:val="007370A1"/>
    <w:rsid w:val="007403FE"/>
    <w:rsid w:val="00741D4A"/>
    <w:rsid w:val="00742D49"/>
    <w:rsid w:val="00743AAB"/>
    <w:rsid w:val="00744422"/>
    <w:rsid w:val="007447BE"/>
    <w:rsid w:val="00745348"/>
    <w:rsid w:val="00745943"/>
    <w:rsid w:val="007469F4"/>
    <w:rsid w:val="00752855"/>
    <w:rsid w:val="00752C44"/>
    <w:rsid w:val="007541C5"/>
    <w:rsid w:val="007546CE"/>
    <w:rsid w:val="00755877"/>
    <w:rsid w:val="00755C84"/>
    <w:rsid w:val="00756C71"/>
    <w:rsid w:val="00762F01"/>
    <w:rsid w:val="0076302E"/>
    <w:rsid w:val="00763807"/>
    <w:rsid w:val="00764031"/>
    <w:rsid w:val="00765069"/>
    <w:rsid w:val="0076617B"/>
    <w:rsid w:val="00767184"/>
    <w:rsid w:val="0077027F"/>
    <w:rsid w:val="007725A8"/>
    <w:rsid w:val="007726B9"/>
    <w:rsid w:val="00773D82"/>
    <w:rsid w:val="00775B81"/>
    <w:rsid w:val="0077635E"/>
    <w:rsid w:val="00776574"/>
    <w:rsid w:val="00776E73"/>
    <w:rsid w:val="00780353"/>
    <w:rsid w:val="00781645"/>
    <w:rsid w:val="00782159"/>
    <w:rsid w:val="00783E40"/>
    <w:rsid w:val="00784D48"/>
    <w:rsid w:val="007853C1"/>
    <w:rsid w:val="00787B4F"/>
    <w:rsid w:val="007902BC"/>
    <w:rsid w:val="00790B2C"/>
    <w:rsid w:val="00791B80"/>
    <w:rsid w:val="00792C1A"/>
    <w:rsid w:val="007932B9"/>
    <w:rsid w:val="007935AB"/>
    <w:rsid w:val="00795C4F"/>
    <w:rsid w:val="00796108"/>
    <w:rsid w:val="007979DF"/>
    <w:rsid w:val="007A1749"/>
    <w:rsid w:val="007A1C61"/>
    <w:rsid w:val="007A273C"/>
    <w:rsid w:val="007A277E"/>
    <w:rsid w:val="007A7207"/>
    <w:rsid w:val="007B00F2"/>
    <w:rsid w:val="007B1C51"/>
    <w:rsid w:val="007B1DE6"/>
    <w:rsid w:val="007B272D"/>
    <w:rsid w:val="007B36DB"/>
    <w:rsid w:val="007C38F1"/>
    <w:rsid w:val="007C3D94"/>
    <w:rsid w:val="007C77DD"/>
    <w:rsid w:val="007C7DF4"/>
    <w:rsid w:val="007D0645"/>
    <w:rsid w:val="007D21C6"/>
    <w:rsid w:val="007D3972"/>
    <w:rsid w:val="007D3B0C"/>
    <w:rsid w:val="007D53E4"/>
    <w:rsid w:val="007D5508"/>
    <w:rsid w:val="007E0574"/>
    <w:rsid w:val="007E277D"/>
    <w:rsid w:val="007F0673"/>
    <w:rsid w:val="007F0FC3"/>
    <w:rsid w:val="007F5865"/>
    <w:rsid w:val="007F68F2"/>
    <w:rsid w:val="007F7BE9"/>
    <w:rsid w:val="00800E15"/>
    <w:rsid w:val="00801BFE"/>
    <w:rsid w:val="008032EA"/>
    <w:rsid w:val="00803548"/>
    <w:rsid w:val="00803C18"/>
    <w:rsid w:val="008043D6"/>
    <w:rsid w:val="00804480"/>
    <w:rsid w:val="008055C2"/>
    <w:rsid w:val="00806C26"/>
    <w:rsid w:val="008122CC"/>
    <w:rsid w:val="00812577"/>
    <w:rsid w:val="00812975"/>
    <w:rsid w:val="008147E9"/>
    <w:rsid w:val="00815B1E"/>
    <w:rsid w:val="00815D42"/>
    <w:rsid w:val="008164FF"/>
    <w:rsid w:val="00816D99"/>
    <w:rsid w:val="008176C8"/>
    <w:rsid w:val="00820AFB"/>
    <w:rsid w:val="0082281D"/>
    <w:rsid w:val="008239CB"/>
    <w:rsid w:val="008261A6"/>
    <w:rsid w:val="0083023F"/>
    <w:rsid w:val="00830705"/>
    <w:rsid w:val="00831341"/>
    <w:rsid w:val="008314A6"/>
    <w:rsid w:val="00831527"/>
    <w:rsid w:val="0083186E"/>
    <w:rsid w:val="008327DD"/>
    <w:rsid w:val="00836285"/>
    <w:rsid w:val="00840818"/>
    <w:rsid w:val="00841321"/>
    <w:rsid w:val="00841643"/>
    <w:rsid w:val="0084347C"/>
    <w:rsid w:val="00844A45"/>
    <w:rsid w:val="00844ECF"/>
    <w:rsid w:val="008455CC"/>
    <w:rsid w:val="00845A1F"/>
    <w:rsid w:val="00845DFA"/>
    <w:rsid w:val="008461E3"/>
    <w:rsid w:val="0084647A"/>
    <w:rsid w:val="00846E1A"/>
    <w:rsid w:val="00846F9B"/>
    <w:rsid w:val="008471FB"/>
    <w:rsid w:val="0085251E"/>
    <w:rsid w:val="00852D3E"/>
    <w:rsid w:val="008535EE"/>
    <w:rsid w:val="00853E52"/>
    <w:rsid w:val="008568D9"/>
    <w:rsid w:val="00856CB3"/>
    <w:rsid w:val="00856E55"/>
    <w:rsid w:val="008574B3"/>
    <w:rsid w:val="0086232D"/>
    <w:rsid w:val="008627C2"/>
    <w:rsid w:val="00866DCB"/>
    <w:rsid w:val="008710E1"/>
    <w:rsid w:val="008715E0"/>
    <w:rsid w:val="00872B83"/>
    <w:rsid w:val="00873FBB"/>
    <w:rsid w:val="0087461D"/>
    <w:rsid w:val="00877D7B"/>
    <w:rsid w:val="00877FE8"/>
    <w:rsid w:val="0088202D"/>
    <w:rsid w:val="008826DD"/>
    <w:rsid w:val="00883788"/>
    <w:rsid w:val="00883830"/>
    <w:rsid w:val="008853E0"/>
    <w:rsid w:val="00885C34"/>
    <w:rsid w:val="00886C53"/>
    <w:rsid w:val="008875AD"/>
    <w:rsid w:val="0089270C"/>
    <w:rsid w:val="008934B2"/>
    <w:rsid w:val="0089430C"/>
    <w:rsid w:val="008969AC"/>
    <w:rsid w:val="00897352"/>
    <w:rsid w:val="008975DF"/>
    <w:rsid w:val="008A03B2"/>
    <w:rsid w:val="008A347B"/>
    <w:rsid w:val="008A3773"/>
    <w:rsid w:val="008A5EA8"/>
    <w:rsid w:val="008A60BE"/>
    <w:rsid w:val="008A6AFA"/>
    <w:rsid w:val="008B21F3"/>
    <w:rsid w:val="008B22A6"/>
    <w:rsid w:val="008B33C7"/>
    <w:rsid w:val="008B37D6"/>
    <w:rsid w:val="008B3CCB"/>
    <w:rsid w:val="008B4000"/>
    <w:rsid w:val="008B469A"/>
    <w:rsid w:val="008B5F09"/>
    <w:rsid w:val="008B67DF"/>
    <w:rsid w:val="008B6DD9"/>
    <w:rsid w:val="008C32EB"/>
    <w:rsid w:val="008C642D"/>
    <w:rsid w:val="008D016C"/>
    <w:rsid w:val="008D0381"/>
    <w:rsid w:val="008D0F8E"/>
    <w:rsid w:val="008D1EBA"/>
    <w:rsid w:val="008D2481"/>
    <w:rsid w:val="008D24F4"/>
    <w:rsid w:val="008D287E"/>
    <w:rsid w:val="008D324A"/>
    <w:rsid w:val="008D4A01"/>
    <w:rsid w:val="008D50D9"/>
    <w:rsid w:val="008D5AF1"/>
    <w:rsid w:val="008D5C18"/>
    <w:rsid w:val="008E2D5F"/>
    <w:rsid w:val="008E3151"/>
    <w:rsid w:val="008E3313"/>
    <w:rsid w:val="008E47F3"/>
    <w:rsid w:val="008E4BC5"/>
    <w:rsid w:val="008E65CD"/>
    <w:rsid w:val="008E6D3F"/>
    <w:rsid w:val="008F22C3"/>
    <w:rsid w:val="008F5761"/>
    <w:rsid w:val="008F5F41"/>
    <w:rsid w:val="008F7E49"/>
    <w:rsid w:val="008F7FFC"/>
    <w:rsid w:val="009005A9"/>
    <w:rsid w:val="00901119"/>
    <w:rsid w:val="00901CCB"/>
    <w:rsid w:val="009020CC"/>
    <w:rsid w:val="009065D6"/>
    <w:rsid w:val="00906883"/>
    <w:rsid w:val="00910B3D"/>
    <w:rsid w:val="0091572A"/>
    <w:rsid w:val="00920F5D"/>
    <w:rsid w:val="00924089"/>
    <w:rsid w:val="0092413D"/>
    <w:rsid w:val="00924542"/>
    <w:rsid w:val="00926209"/>
    <w:rsid w:val="00926583"/>
    <w:rsid w:val="009269FD"/>
    <w:rsid w:val="00927D42"/>
    <w:rsid w:val="00930572"/>
    <w:rsid w:val="00931BC2"/>
    <w:rsid w:val="00931C96"/>
    <w:rsid w:val="00933281"/>
    <w:rsid w:val="00934750"/>
    <w:rsid w:val="00935766"/>
    <w:rsid w:val="00936DA3"/>
    <w:rsid w:val="009377A1"/>
    <w:rsid w:val="00940DA0"/>
    <w:rsid w:val="00941463"/>
    <w:rsid w:val="00941A86"/>
    <w:rsid w:val="0094299D"/>
    <w:rsid w:val="00942E53"/>
    <w:rsid w:val="00944004"/>
    <w:rsid w:val="0094447C"/>
    <w:rsid w:val="00944E82"/>
    <w:rsid w:val="00945A22"/>
    <w:rsid w:val="00945BA6"/>
    <w:rsid w:val="00946DA1"/>
    <w:rsid w:val="0094755A"/>
    <w:rsid w:val="00947DC5"/>
    <w:rsid w:val="009515C4"/>
    <w:rsid w:val="00952534"/>
    <w:rsid w:val="00952F7D"/>
    <w:rsid w:val="00953D42"/>
    <w:rsid w:val="009543C7"/>
    <w:rsid w:val="00954E7A"/>
    <w:rsid w:val="009560A8"/>
    <w:rsid w:val="0095736B"/>
    <w:rsid w:val="009576E4"/>
    <w:rsid w:val="00960809"/>
    <w:rsid w:val="009616F4"/>
    <w:rsid w:val="00961AE6"/>
    <w:rsid w:val="00963863"/>
    <w:rsid w:val="00964333"/>
    <w:rsid w:val="00964A00"/>
    <w:rsid w:val="0096600A"/>
    <w:rsid w:val="0096744C"/>
    <w:rsid w:val="00971CB7"/>
    <w:rsid w:val="00972368"/>
    <w:rsid w:val="00973CEE"/>
    <w:rsid w:val="009743BA"/>
    <w:rsid w:val="009743CE"/>
    <w:rsid w:val="00975CEB"/>
    <w:rsid w:val="00980D4A"/>
    <w:rsid w:val="00982083"/>
    <w:rsid w:val="00982636"/>
    <w:rsid w:val="009826F3"/>
    <w:rsid w:val="0098485D"/>
    <w:rsid w:val="009850ED"/>
    <w:rsid w:val="00985641"/>
    <w:rsid w:val="00987375"/>
    <w:rsid w:val="00991E9D"/>
    <w:rsid w:val="009957DF"/>
    <w:rsid w:val="00996090"/>
    <w:rsid w:val="009A0864"/>
    <w:rsid w:val="009A0AD2"/>
    <w:rsid w:val="009A17EE"/>
    <w:rsid w:val="009A1CDF"/>
    <w:rsid w:val="009A2264"/>
    <w:rsid w:val="009A2A65"/>
    <w:rsid w:val="009A30C5"/>
    <w:rsid w:val="009A3149"/>
    <w:rsid w:val="009A339A"/>
    <w:rsid w:val="009A380C"/>
    <w:rsid w:val="009A3B82"/>
    <w:rsid w:val="009A432D"/>
    <w:rsid w:val="009A5A62"/>
    <w:rsid w:val="009A5A63"/>
    <w:rsid w:val="009A7C48"/>
    <w:rsid w:val="009B18E2"/>
    <w:rsid w:val="009B1C82"/>
    <w:rsid w:val="009B1CAD"/>
    <w:rsid w:val="009B1FD2"/>
    <w:rsid w:val="009B2968"/>
    <w:rsid w:val="009B5B4F"/>
    <w:rsid w:val="009B5F63"/>
    <w:rsid w:val="009B72D4"/>
    <w:rsid w:val="009C01C0"/>
    <w:rsid w:val="009C1643"/>
    <w:rsid w:val="009C3D5C"/>
    <w:rsid w:val="009C4D77"/>
    <w:rsid w:val="009C7C2C"/>
    <w:rsid w:val="009D0D27"/>
    <w:rsid w:val="009D18E4"/>
    <w:rsid w:val="009D26F0"/>
    <w:rsid w:val="009D33A7"/>
    <w:rsid w:val="009D4923"/>
    <w:rsid w:val="009D54A4"/>
    <w:rsid w:val="009D5FA8"/>
    <w:rsid w:val="009D626F"/>
    <w:rsid w:val="009D7768"/>
    <w:rsid w:val="009E0A96"/>
    <w:rsid w:val="009E2FE6"/>
    <w:rsid w:val="009E34AF"/>
    <w:rsid w:val="009E675D"/>
    <w:rsid w:val="009F0F26"/>
    <w:rsid w:val="009F1F6F"/>
    <w:rsid w:val="009F24C7"/>
    <w:rsid w:val="009F4397"/>
    <w:rsid w:val="009F5848"/>
    <w:rsid w:val="009F5EC3"/>
    <w:rsid w:val="00A00832"/>
    <w:rsid w:val="00A01086"/>
    <w:rsid w:val="00A0217E"/>
    <w:rsid w:val="00A03CAA"/>
    <w:rsid w:val="00A0502B"/>
    <w:rsid w:val="00A05578"/>
    <w:rsid w:val="00A07B8D"/>
    <w:rsid w:val="00A07CB5"/>
    <w:rsid w:val="00A07DCE"/>
    <w:rsid w:val="00A11268"/>
    <w:rsid w:val="00A123DD"/>
    <w:rsid w:val="00A174EB"/>
    <w:rsid w:val="00A175D7"/>
    <w:rsid w:val="00A17827"/>
    <w:rsid w:val="00A23943"/>
    <w:rsid w:val="00A25F1F"/>
    <w:rsid w:val="00A3200E"/>
    <w:rsid w:val="00A32A6D"/>
    <w:rsid w:val="00A34A9D"/>
    <w:rsid w:val="00A35D61"/>
    <w:rsid w:val="00A364FB"/>
    <w:rsid w:val="00A36536"/>
    <w:rsid w:val="00A36AA4"/>
    <w:rsid w:val="00A37F47"/>
    <w:rsid w:val="00A40494"/>
    <w:rsid w:val="00A41893"/>
    <w:rsid w:val="00A425F7"/>
    <w:rsid w:val="00A427E1"/>
    <w:rsid w:val="00A42C90"/>
    <w:rsid w:val="00A42CAD"/>
    <w:rsid w:val="00A432D5"/>
    <w:rsid w:val="00A43F20"/>
    <w:rsid w:val="00A46664"/>
    <w:rsid w:val="00A503BE"/>
    <w:rsid w:val="00A52A5C"/>
    <w:rsid w:val="00A536AB"/>
    <w:rsid w:val="00A5426D"/>
    <w:rsid w:val="00A54A35"/>
    <w:rsid w:val="00A55D27"/>
    <w:rsid w:val="00A602AF"/>
    <w:rsid w:val="00A60C49"/>
    <w:rsid w:val="00A61B80"/>
    <w:rsid w:val="00A6495E"/>
    <w:rsid w:val="00A64E03"/>
    <w:rsid w:val="00A64F96"/>
    <w:rsid w:val="00A65419"/>
    <w:rsid w:val="00A65453"/>
    <w:rsid w:val="00A65B68"/>
    <w:rsid w:val="00A66537"/>
    <w:rsid w:val="00A6794C"/>
    <w:rsid w:val="00A70EC8"/>
    <w:rsid w:val="00A70F88"/>
    <w:rsid w:val="00A71799"/>
    <w:rsid w:val="00A71A0E"/>
    <w:rsid w:val="00A73278"/>
    <w:rsid w:val="00A73B91"/>
    <w:rsid w:val="00A73F59"/>
    <w:rsid w:val="00A75FC2"/>
    <w:rsid w:val="00A76491"/>
    <w:rsid w:val="00A80051"/>
    <w:rsid w:val="00A81A5C"/>
    <w:rsid w:val="00A83BD4"/>
    <w:rsid w:val="00A84C33"/>
    <w:rsid w:val="00A85566"/>
    <w:rsid w:val="00A86431"/>
    <w:rsid w:val="00A87682"/>
    <w:rsid w:val="00A90D3C"/>
    <w:rsid w:val="00A92C3F"/>
    <w:rsid w:val="00A953F8"/>
    <w:rsid w:val="00A962F0"/>
    <w:rsid w:val="00AA2450"/>
    <w:rsid w:val="00AA66AF"/>
    <w:rsid w:val="00AA6D3C"/>
    <w:rsid w:val="00AB1827"/>
    <w:rsid w:val="00AB238A"/>
    <w:rsid w:val="00AB389C"/>
    <w:rsid w:val="00AB3A71"/>
    <w:rsid w:val="00AB3B49"/>
    <w:rsid w:val="00AB3D9A"/>
    <w:rsid w:val="00AB519C"/>
    <w:rsid w:val="00AB73D9"/>
    <w:rsid w:val="00AB78E4"/>
    <w:rsid w:val="00AB798C"/>
    <w:rsid w:val="00AC09B8"/>
    <w:rsid w:val="00AC0C4F"/>
    <w:rsid w:val="00AC1772"/>
    <w:rsid w:val="00AC20B1"/>
    <w:rsid w:val="00AC25FE"/>
    <w:rsid w:val="00AC2D34"/>
    <w:rsid w:val="00AC354C"/>
    <w:rsid w:val="00AC3718"/>
    <w:rsid w:val="00AC4740"/>
    <w:rsid w:val="00AC5410"/>
    <w:rsid w:val="00AC5861"/>
    <w:rsid w:val="00AC5885"/>
    <w:rsid w:val="00AD06FB"/>
    <w:rsid w:val="00AD0D23"/>
    <w:rsid w:val="00AD100A"/>
    <w:rsid w:val="00AD1C95"/>
    <w:rsid w:val="00AD2351"/>
    <w:rsid w:val="00AD372B"/>
    <w:rsid w:val="00AD4829"/>
    <w:rsid w:val="00AD4B1D"/>
    <w:rsid w:val="00AD6329"/>
    <w:rsid w:val="00AD754D"/>
    <w:rsid w:val="00AE0686"/>
    <w:rsid w:val="00AE0F5B"/>
    <w:rsid w:val="00AE196E"/>
    <w:rsid w:val="00AE2317"/>
    <w:rsid w:val="00AE2511"/>
    <w:rsid w:val="00AE28F6"/>
    <w:rsid w:val="00AE3AB0"/>
    <w:rsid w:val="00AE571A"/>
    <w:rsid w:val="00AF1C37"/>
    <w:rsid w:val="00AF1F33"/>
    <w:rsid w:val="00AF2C5A"/>
    <w:rsid w:val="00AF2FF7"/>
    <w:rsid w:val="00AF61C9"/>
    <w:rsid w:val="00AF61D9"/>
    <w:rsid w:val="00B025D5"/>
    <w:rsid w:val="00B0343C"/>
    <w:rsid w:val="00B05C60"/>
    <w:rsid w:val="00B077F8"/>
    <w:rsid w:val="00B1098F"/>
    <w:rsid w:val="00B11A39"/>
    <w:rsid w:val="00B11DEF"/>
    <w:rsid w:val="00B11DF5"/>
    <w:rsid w:val="00B14FF0"/>
    <w:rsid w:val="00B156F4"/>
    <w:rsid w:val="00B165FD"/>
    <w:rsid w:val="00B16FF7"/>
    <w:rsid w:val="00B23150"/>
    <w:rsid w:val="00B2340D"/>
    <w:rsid w:val="00B26DED"/>
    <w:rsid w:val="00B27211"/>
    <w:rsid w:val="00B32CBA"/>
    <w:rsid w:val="00B35B18"/>
    <w:rsid w:val="00B36A2B"/>
    <w:rsid w:val="00B36F8B"/>
    <w:rsid w:val="00B37297"/>
    <w:rsid w:val="00B41872"/>
    <w:rsid w:val="00B41C62"/>
    <w:rsid w:val="00B42CBB"/>
    <w:rsid w:val="00B4329A"/>
    <w:rsid w:val="00B43A39"/>
    <w:rsid w:val="00B43E54"/>
    <w:rsid w:val="00B4436A"/>
    <w:rsid w:val="00B44CB9"/>
    <w:rsid w:val="00B45443"/>
    <w:rsid w:val="00B45FDC"/>
    <w:rsid w:val="00B46242"/>
    <w:rsid w:val="00B46292"/>
    <w:rsid w:val="00B46F1F"/>
    <w:rsid w:val="00B4716E"/>
    <w:rsid w:val="00B47594"/>
    <w:rsid w:val="00B52E9C"/>
    <w:rsid w:val="00B55FFB"/>
    <w:rsid w:val="00B6092E"/>
    <w:rsid w:val="00B624D7"/>
    <w:rsid w:val="00B62818"/>
    <w:rsid w:val="00B629F0"/>
    <w:rsid w:val="00B63083"/>
    <w:rsid w:val="00B63886"/>
    <w:rsid w:val="00B652FA"/>
    <w:rsid w:val="00B675F4"/>
    <w:rsid w:val="00B67854"/>
    <w:rsid w:val="00B67988"/>
    <w:rsid w:val="00B67C43"/>
    <w:rsid w:val="00B67E61"/>
    <w:rsid w:val="00B713A8"/>
    <w:rsid w:val="00B744B0"/>
    <w:rsid w:val="00B74635"/>
    <w:rsid w:val="00B80533"/>
    <w:rsid w:val="00B810C0"/>
    <w:rsid w:val="00B812D5"/>
    <w:rsid w:val="00B842DE"/>
    <w:rsid w:val="00B8553D"/>
    <w:rsid w:val="00B87D49"/>
    <w:rsid w:val="00B87F6B"/>
    <w:rsid w:val="00B90998"/>
    <w:rsid w:val="00B92889"/>
    <w:rsid w:val="00B92DDB"/>
    <w:rsid w:val="00B932E9"/>
    <w:rsid w:val="00B93E81"/>
    <w:rsid w:val="00B94236"/>
    <w:rsid w:val="00B9425A"/>
    <w:rsid w:val="00B94370"/>
    <w:rsid w:val="00B9495A"/>
    <w:rsid w:val="00B95811"/>
    <w:rsid w:val="00B967DD"/>
    <w:rsid w:val="00B97A55"/>
    <w:rsid w:val="00BA1369"/>
    <w:rsid w:val="00BA215E"/>
    <w:rsid w:val="00BA23C7"/>
    <w:rsid w:val="00BA2747"/>
    <w:rsid w:val="00BA2CDA"/>
    <w:rsid w:val="00BA31A7"/>
    <w:rsid w:val="00BA393D"/>
    <w:rsid w:val="00BA414D"/>
    <w:rsid w:val="00BA62DD"/>
    <w:rsid w:val="00BB13D3"/>
    <w:rsid w:val="00BB20E6"/>
    <w:rsid w:val="00BB268B"/>
    <w:rsid w:val="00BB4A86"/>
    <w:rsid w:val="00BB5157"/>
    <w:rsid w:val="00BB5934"/>
    <w:rsid w:val="00BC0DDB"/>
    <w:rsid w:val="00BC0E85"/>
    <w:rsid w:val="00BC0F3B"/>
    <w:rsid w:val="00BC133F"/>
    <w:rsid w:val="00BC2394"/>
    <w:rsid w:val="00BC2AF9"/>
    <w:rsid w:val="00BC37A1"/>
    <w:rsid w:val="00BC3EC3"/>
    <w:rsid w:val="00BD113C"/>
    <w:rsid w:val="00BD2FCB"/>
    <w:rsid w:val="00BD31D2"/>
    <w:rsid w:val="00BD3456"/>
    <w:rsid w:val="00BD3B11"/>
    <w:rsid w:val="00BD64CC"/>
    <w:rsid w:val="00BD7272"/>
    <w:rsid w:val="00BD7453"/>
    <w:rsid w:val="00BD7BF9"/>
    <w:rsid w:val="00BE1881"/>
    <w:rsid w:val="00BE22D1"/>
    <w:rsid w:val="00BE273F"/>
    <w:rsid w:val="00BE2B94"/>
    <w:rsid w:val="00BE4142"/>
    <w:rsid w:val="00BE5066"/>
    <w:rsid w:val="00BE57CC"/>
    <w:rsid w:val="00BE6449"/>
    <w:rsid w:val="00BE73AD"/>
    <w:rsid w:val="00BE7DCA"/>
    <w:rsid w:val="00BF0B1B"/>
    <w:rsid w:val="00BF0EF2"/>
    <w:rsid w:val="00BF10A4"/>
    <w:rsid w:val="00BF10FF"/>
    <w:rsid w:val="00BF19E9"/>
    <w:rsid w:val="00BF47E1"/>
    <w:rsid w:val="00BF47F6"/>
    <w:rsid w:val="00BF6A5E"/>
    <w:rsid w:val="00BF6EF5"/>
    <w:rsid w:val="00BF705A"/>
    <w:rsid w:val="00C008AD"/>
    <w:rsid w:val="00C05BFC"/>
    <w:rsid w:val="00C05FDC"/>
    <w:rsid w:val="00C07607"/>
    <w:rsid w:val="00C115FE"/>
    <w:rsid w:val="00C12771"/>
    <w:rsid w:val="00C14DD2"/>
    <w:rsid w:val="00C2202D"/>
    <w:rsid w:val="00C22115"/>
    <w:rsid w:val="00C2334E"/>
    <w:rsid w:val="00C237CA"/>
    <w:rsid w:val="00C23862"/>
    <w:rsid w:val="00C243F9"/>
    <w:rsid w:val="00C24BA6"/>
    <w:rsid w:val="00C25C69"/>
    <w:rsid w:val="00C26379"/>
    <w:rsid w:val="00C26B15"/>
    <w:rsid w:val="00C26D65"/>
    <w:rsid w:val="00C3007A"/>
    <w:rsid w:val="00C30828"/>
    <w:rsid w:val="00C30C6C"/>
    <w:rsid w:val="00C32E92"/>
    <w:rsid w:val="00C350B1"/>
    <w:rsid w:val="00C357B8"/>
    <w:rsid w:val="00C364C7"/>
    <w:rsid w:val="00C36D4B"/>
    <w:rsid w:val="00C3766B"/>
    <w:rsid w:val="00C404B5"/>
    <w:rsid w:val="00C40EE2"/>
    <w:rsid w:val="00C42262"/>
    <w:rsid w:val="00C42D3A"/>
    <w:rsid w:val="00C43825"/>
    <w:rsid w:val="00C43DA2"/>
    <w:rsid w:val="00C4423B"/>
    <w:rsid w:val="00C4432E"/>
    <w:rsid w:val="00C457CD"/>
    <w:rsid w:val="00C51E60"/>
    <w:rsid w:val="00C52EAA"/>
    <w:rsid w:val="00C54E03"/>
    <w:rsid w:val="00C5664E"/>
    <w:rsid w:val="00C572A3"/>
    <w:rsid w:val="00C60338"/>
    <w:rsid w:val="00C609B0"/>
    <w:rsid w:val="00C61B4C"/>
    <w:rsid w:val="00C636B8"/>
    <w:rsid w:val="00C64EC8"/>
    <w:rsid w:val="00C65A68"/>
    <w:rsid w:val="00C65C51"/>
    <w:rsid w:val="00C66411"/>
    <w:rsid w:val="00C66463"/>
    <w:rsid w:val="00C67310"/>
    <w:rsid w:val="00C67D12"/>
    <w:rsid w:val="00C712B3"/>
    <w:rsid w:val="00C72745"/>
    <w:rsid w:val="00C730FD"/>
    <w:rsid w:val="00C733DD"/>
    <w:rsid w:val="00C73938"/>
    <w:rsid w:val="00C74AAD"/>
    <w:rsid w:val="00C74BC4"/>
    <w:rsid w:val="00C75070"/>
    <w:rsid w:val="00C766EB"/>
    <w:rsid w:val="00C77BE8"/>
    <w:rsid w:val="00C806B3"/>
    <w:rsid w:val="00C84A0B"/>
    <w:rsid w:val="00C856DD"/>
    <w:rsid w:val="00C87267"/>
    <w:rsid w:val="00C876E6"/>
    <w:rsid w:val="00C90BFF"/>
    <w:rsid w:val="00C92635"/>
    <w:rsid w:val="00C9279C"/>
    <w:rsid w:val="00C92C12"/>
    <w:rsid w:val="00C950CA"/>
    <w:rsid w:val="00C95220"/>
    <w:rsid w:val="00C9553B"/>
    <w:rsid w:val="00C95E31"/>
    <w:rsid w:val="00C97D11"/>
    <w:rsid w:val="00CA12B8"/>
    <w:rsid w:val="00CA1390"/>
    <w:rsid w:val="00CA1790"/>
    <w:rsid w:val="00CA2C82"/>
    <w:rsid w:val="00CA48C8"/>
    <w:rsid w:val="00CA4A06"/>
    <w:rsid w:val="00CA597B"/>
    <w:rsid w:val="00CA5F28"/>
    <w:rsid w:val="00CB146F"/>
    <w:rsid w:val="00CB1A3D"/>
    <w:rsid w:val="00CB2ED2"/>
    <w:rsid w:val="00CB3161"/>
    <w:rsid w:val="00CB4BB1"/>
    <w:rsid w:val="00CC2F7D"/>
    <w:rsid w:val="00CC30B5"/>
    <w:rsid w:val="00CC3D99"/>
    <w:rsid w:val="00CC4EE5"/>
    <w:rsid w:val="00CC4FDE"/>
    <w:rsid w:val="00CC5E7D"/>
    <w:rsid w:val="00CC6283"/>
    <w:rsid w:val="00CC7F6C"/>
    <w:rsid w:val="00CD0B62"/>
    <w:rsid w:val="00CD2103"/>
    <w:rsid w:val="00CD27D9"/>
    <w:rsid w:val="00CD391B"/>
    <w:rsid w:val="00CD6474"/>
    <w:rsid w:val="00CD78D2"/>
    <w:rsid w:val="00CD7993"/>
    <w:rsid w:val="00CD7E4B"/>
    <w:rsid w:val="00CE1D2F"/>
    <w:rsid w:val="00CE1EA2"/>
    <w:rsid w:val="00CE3368"/>
    <w:rsid w:val="00CE6A74"/>
    <w:rsid w:val="00CE7E11"/>
    <w:rsid w:val="00CF1FBF"/>
    <w:rsid w:val="00CF360C"/>
    <w:rsid w:val="00D02CC9"/>
    <w:rsid w:val="00D0337C"/>
    <w:rsid w:val="00D03A12"/>
    <w:rsid w:val="00D03DB1"/>
    <w:rsid w:val="00D04D45"/>
    <w:rsid w:val="00D05456"/>
    <w:rsid w:val="00D05FD5"/>
    <w:rsid w:val="00D06EE4"/>
    <w:rsid w:val="00D06EEC"/>
    <w:rsid w:val="00D07EED"/>
    <w:rsid w:val="00D10010"/>
    <w:rsid w:val="00D10764"/>
    <w:rsid w:val="00D10CB9"/>
    <w:rsid w:val="00D1542B"/>
    <w:rsid w:val="00D17627"/>
    <w:rsid w:val="00D20CD0"/>
    <w:rsid w:val="00D221A7"/>
    <w:rsid w:val="00D224BC"/>
    <w:rsid w:val="00D232B1"/>
    <w:rsid w:val="00D245A6"/>
    <w:rsid w:val="00D24A50"/>
    <w:rsid w:val="00D26510"/>
    <w:rsid w:val="00D27234"/>
    <w:rsid w:val="00D27372"/>
    <w:rsid w:val="00D31228"/>
    <w:rsid w:val="00D318B8"/>
    <w:rsid w:val="00D31FA6"/>
    <w:rsid w:val="00D32867"/>
    <w:rsid w:val="00D33B0E"/>
    <w:rsid w:val="00D35E5D"/>
    <w:rsid w:val="00D35E92"/>
    <w:rsid w:val="00D366C2"/>
    <w:rsid w:val="00D411B3"/>
    <w:rsid w:val="00D417A9"/>
    <w:rsid w:val="00D431B5"/>
    <w:rsid w:val="00D50FF5"/>
    <w:rsid w:val="00D5187D"/>
    <w:rsid w:val="00D52C7C"/>
    <w:rsid w:val="00D52DC9"/>
    <w:rsid w:val="00D53E20"/>
    <w:rsid w:val="00D547B1"/>
    <w:rsid w:val="00D558D9"/>
    <w:rsid w:val="00D55F0A"/>
    <w:rsid w:val="00D57AAD"/>
    <w:rsid w:val="00D57B8D"/>
    <w:rsid w:val="00D60D78"/>
    <w:rsid w:val="00D626BE"/>
    <w:rsid w:val="00D62A2A"/>
    <w:rsid w:val="00D63060"/>
    <w:rsid w:val="00D6379F"/>
    <w:rsid w:val="00D63C2E"/>
    <w:rsid w:val="00D6779A"/>
    <w:rsid w:val="00D71049"/>
    <w:rsid w:val="00D710E9"/>
    <w:rsid w:val="00D74C2E"/>
    <w:rsid w:val="00D75A45"/>
    <w:rsid w:val="00D80466"/>
    <w:rsid w:val="00D8053B"/>
    <w:rsid w:val="00D80DA2"/>
    <w:rsid w:val="00D81365"/>
    <w:rsid w:val="00D81488"/>
    <w:rsid w:val="00D82DC7"/>
    <w:rsid w:val="00D83212"/>
    <w:rsid w:val="00D8499F"/>
    <w:rsid w:val="00D855DA"/>
    <w:rsid w:val="00D868C8"/>
    <w:rsid w:val="00D8714C"/>
    <w:rsid w:val="00D90DBA"/>
    <w:rsid w:val="00D90F87"/>
    <w:rsid w:val="00D91124"/>
    <w:rsid w:val="00D91374"/>
    <w:rsid w:val="00D93D71"/>
    <w:rsid w:val="00D94091"/>
    <w:rsid w:val="00D95073"/>
    <w:rsid w:val="00D96F3B"/>
    <w:rsid w:val="00D9788C"/>
    <w:rsid w:val="00D97A9A"/>
    <w:rsid w:val="00D97C21"/>
    <w:rsid w:val="00DA1338"/>
    <w:rsid w:val="00DA1DD2"/>
    <w:rsid w:val="00DA1E4E"/>
    <w:rsid w:val="00DA3208"/>
    <w:rsid w:val="00DA4A95"/>
    <w:rsid w:val="00DA5277"/>
    <w:rsid w:val="00DA66F1"/>
    <w:rsid w:val="00DA7797"/>
    <w:rsid w:val="00DB04F5"/>
    <w:rsid w:val="00DB3B20"/>
    <w:rsid w:val="00DB40D2"/>
    <w:rsid w:val="00DB4F7F"/>
    <w:rsid w:val="00DB73EB"/>
    <w:rsid w:val="00DC0573"/>
    <w:rsid w:val="00DC1B82"/>
    <w:rsid w:val="00DC2BB4"/>
    <w:rsid w:val="00DC3D8B"/>
    <w:rsid w:val="00DC5DBD"/>
    <w:rsid w:val="00DD07EF"/>
    <w:rsid w:val="00DD1B68"/>
    <w:rsid w:val="00DD422A"/>
    <w:rsid w:val="00DD4233"/>
    <w:rsid w:val="00DD7CA4"/>
    <w:rsid w:val="00DE088E"/>
    <w:rsid w:val="00DE0F43"/>
    <w:rsid w:val="00DE118F"/>
    <w:rsid w:val="00DE32D1"/>
    <w:rsid w:val="00DE3A55"/>
    <w:rsid w:val="00DE58B4"/>
    <w:rsid w:val="00DE6750"/>
    <w:rsid w:val="00DF0ABF"/>
    <w:rsid w:val="00DF0F63"/>
    <w:rsid w:val="00DF2465"/>
    <w:rsid w:val="00DF4902"/>
    <w:rsid w:val="00DF4B54"/>
    <w:rsid w:val="00DF4B6E"/>
    <w:rsid w:val="00DF5C32"/>
    <w:rsid w:val="00DF6702"/>
    <w:rsid w:val="00E006BB"/>
    <w:rsid w:val="00E01512"/>
    <w:rsid w:val="00E017A5"/>
    <w:rsid w:val="00E027CB"/>
    <w:rsid w:val="00E03E0A"/>
    <w:rsid w:val="00E04A0A"/>
    <w:rsid w:val="00E06538"/>
    <w:rsid w:val="00E066F8"/>
    <w:rsid w:val="00E06A6B"/>
    <w:rsid w:val="00E07AA7"/>
    <w:rsid w:val="00E11D59"/>
    <w:rsid w:val="00E14D8F"/>
    <w:rsid w:val="00E15B96"/>
    <w:rsid w:val="00E17569"/>
    <w:rsid w:val="00E20D1E"/>
    <w:rsid w:val="00E216BB"/>
    <w:rsid w:val="00E22E64"/>
    <w:rsid w:val="00E22F5C"/>
    <w:rsid w:val="00E23ABD"/>
    <w:rsid w:val="00E301DD"/>
    <w:rsid w:val="00E31F79"/>
    <w:rsid w:val="00E32223"/>
    <w:rsid w:val="00E323C9"/>
    <w:rsid w:val="00E32462"/>
    <w:rsid w:val="00E32EB6"/>
    <w:rsid w:val="00E331CD"/>
    <w:rsid w:val="00E33762"/>
    <w:rsid w:val="00E34B33"/>
    <w:rsid w:val="00E35645"/>
    <w:rsid w:val="00E35EA5"/>
    <w:rsid w:val="00E375AD"/>
    <w:rsid w:val="00E37D33"/>
    <w:rsid w:val="00E4137E"/>
    <w:rsid w:val="00E421B5"/>
    <w:rsid w:val="00E426DF"/>
    <w:rsid w:val="00E43C63"/>
    <w:rsid w:val="00E44B70"/>
    <w:rsid w:val="00E45D9D"/>
    <w:rsid w:val="00E460C5"/>
    <w:rsid w:val="00E46919"/>
    <w:rsid w:val="00E50B04"/>
    <w:rsid w:val="00E546E8"/>
    <w:rsid w:val="00E56A28"/>
    <w:rsid w:val="00E57551"/>
    <w:rsid w:val="00E61A3E"/>
    <w:rsid w:val="00E62663"/>
    <w:rsid w:val="00E62B13"/>
    <w:rsid w:val="00E64ACC"/>
    <w:rsid w:val="00E64F2C"/>
    <w:rsid w:val="00E66FCF"/>
    <w:rsid w:val="00E67307"/>
    <w:rsid w:val="00E706DE"/>
    <w:rsid w:val="00E72D3D"/>
    <w:rsid w:val="00E7524B"/>
    <w:rsid w:val="00E765DA"/>
    <w:rsid w:val="00E775BD"/>
    <w:rsid w:val="00E832AC"/>
    <w:rsid w:val="00E85820"/>
    <w:rsid w:val="00E9134D"/>
    <w:rsid w:val="00E95E33"/>
    <w:rsid w:val="00E97041"/>
    <w:rsid w:val="00E9716B"/>
    <w:rsid w:val="00EA1509"/>
    <w:rsid w:val="00EA4A50"/>
    <w:rsid w:val="00EA4DD6"/>
    <w:rsid w:val="00EA63C4"/>
    <w:rsid w:val="00EA6E0B"/>
    <w:rsid w:val="00EB007C"/>
    <w:rsid w:val="00EB5A4E"/>
    <w:rsid w:val="00EB6307"/>
    <w:rsid w:val="00EB69F1"/>
    <w:rsid w:val="00EC12AD"/>
    <w:rsid w:val="00EC38CF"/>
    <w:rsid w:val="00EC66EC"/>
    <w:rsid w:val="00EC70B9"/>
    <w:rsid w:val="00ED0F8F"/>
    <w:rsid w:val="00ED117F"/>
    <w:rsid w:val="00ED1853"/>
    <w:rsid w:val="00ED2224"/>
    <w:rsid w:val="00ED430C"/>
    <w:rsid w:val="00ED43D5"/>
    <w:rsid w:val="00ED5BD2"/>
    <w:rsid w:val="00ED5E9E"/>
    <w:rsid w:val="00ED6AB6"/>
    <w:rsid w:val="00ED6C65"/>
    <w:rsid w:val="00EE5395"/>
    <w:rsid w:val="00EE738D"/>
    <w:rsid w:val="00EF094C"/>
    <w:rsid w:val="00EF4DA1"/>
    <w:rsid w:val="00EF79B7"/>
    <w:rsid w:val="00F0344F"/>
    <w:rsid w:val="00F03DFB"/>
    <w:rsid w:val="00F050B9"/>
    <w:rsid w:val="00F05AE6"/>
    <w:rsid w:val="00F129A3"/>
    <w:rsid w:val="00F12DE5"/>
    <w:rsid w:val="00F155F7"/>
    <w:rsid w:val="00F161E5"/>
    <w:rsid w:val="00F17EF3"/>
    <w:rsid w:val="00F21B09"/>
    <w:rsid w:val="00F22F35"/>
    <w:rsid w:val="00F25FC9"/>
    <w:rsid w:val="00F26272"/>
    <w:rsid w:val="00F26C6A"/>
    <w:rsid w:val="00F26DB5"/>
    <w:rsid w:val="00F27621"/>
    <w:rsid w:val="00F31062"/>
    <w:rsid w:val="00F310C9"/>
    <w:rsid w:val="00F314F9"/>
    <w:rsid w:val="00F3216B"/>
    <w:rsid w:val="00F322E3"/>
    <w:rsid w:val="00F3352D"/>
    <w:rsid w:val="00F33F4C"/>
    <w:rsid w:val="00F35B55"/>
    <w:rsid w:val="00F40702"/>
    <w:rsid w:val="00F4393B"/>
    <w:rsid w:val="00F43A74"/>
    <w:rsid w:val="00F45E00"/>
    <w:rsid w:val="00F462A3"/>
    <w:rsid w:val="00F50173"/>
    <w:rsid w:val="00F507CC"/>
    <w:rsid w:val="00F51433"/>
    <w:rsid w:val="00F5249E"/>
    <w:rsid w:val="00F5434C"/>
    <w:rsid w:val="00F55554"/>
    <w:rsid w:val="00F56CD9"/>
    <w:rsid w:val="00F56F82"/>
    <w:rsid w:val="00F5C528"/>
    <w:rsid w:val="00F617F9"/>
    <w:rsid w:val="00F61AA1"/>
    <w:rsid w:val="00F620FF"/>
    <w:rsid w:val="00F6326F"/>
    <w:rsid w:val="00F6563B"/>
    <w:rsid w:val="00F7189C"/>
    <w:rsid w:val="00F73168"/>
    <w:rsid w:val="00F737B4"/>
    <w:rsid w:val="00F74816"/>
    <w:rsid w:val="00F74B7F"/>
    <w:rsid w:val="00F75046"/>
    <w:rsid w:val="00F7524F"/>
    <w:rsid w:val="00F75902"/>
    <w:rsid w:val="00F76B40"/>
    <w:rsid w:val="00F80087"/>
    <w:rsid w:val="00F81E6F"/>
    <w:rsid w:val="00F8518A"/>
    <w:rsid w:val="00F85DC6"/>
    <w:rsid w:val="00F933E5"/>
    <w:rsid w:val="00F94678"/>
    <w:rsid w:val="00F9557A"/>
    <w:rsid w:val="00F9560A"/>
    <w:rsid w:val="00F95ADC"/>
    <w:rsid w:val="00F97261"/>
    <w:rsid w:val="00F97E27"/>
    <w:rsid w:val="00FA1189"/>
    <w:rsid w:val="00FA1FE1"/>
    <w:rsid w:val="00FA2718"/>
    <w:rsid w:val="00FA2A26"/>
    <w:rsid w:val="00FA3416"/>
    <w:rsid w:val="00FA541C"/>
    <w:rsid w:val="00FA5F73"/>
    <w:rsid w:val="00FA6AD0"/>
    <w:rsid w:val="00FA6DF7"/>
    <w:rsid w:val="00FA756A"/>
    <w:rsid w:val="00FB01CD"/>
    <w:rsid w:val="00FB0DF1"/>
    <w:rsid w:val="00FB1ACC"/>
    <w:rsid w:val="00FB1E0A"/>
    <w:rsid w:val="00FB2765"/>
    <w:rsid w:val="00FB307B"/>
    <w:rsid w:val="00FB3572"/>
    <w:rsid w:val="00FB4787"/>
    <w:rsid w:val="00FB5853"/>
    <w:rsid w:val="00FB6856"/>
    <w:rsid w:val="00FC161D"/>
    <w:rsid w:val="00FC2715"/>
    <w:rsid w:val="00FC2B9F"/>
    <w:rsid w:val="00FC31A9"/>
    <w:rsid w:val="00FD39AD"/>
    <w:rsid w:val="00FD6B4B"/>
    <w:rsid w:val="00FE1444"/>
    <w:rsid w:val="00FE1A73"/>
    <w:rsid w:val="00FE2936"/>
    <w:rsid w:val="00FE5988"/>
    <w:rsid w:val="00FE5CCF"/>
    <w:rsid w:val="00FE63D5"/>
    <w:rsid w:val="00FE766D"/>
    <w:rsid w:val="00FF1A25"/>
    <w:rsid w:val="00FF52B7"/>
    <w:rsid w:val="00FF732F"/>
    <w:rsid w:val="00FF7844"/>
    <w:rsid w:val="00FF7C1A"/>
    <w:rsid w:val="016C005D"/>
    <w:rsid w:val="0178D62A"/>
    <w:rsid w:val="01805D7C"/>
    <w:rsid w:val="018DAA3C"/>
    <w:rsid w:val="01A838B5"/>
    <w:rsid w:val="0259F303"/>
    <w:rsid w:val="029C0854"/>
    <w:rsid w:val="02D05BE4"/>
    <w:rsid w:val="02EF5117"/>
    <w:rsid w:val="03D088BE"/>
    <w:rsid w:val="0404B90B"/>
    <w:rsid w:val="042BF2E8"/>
    <w:rsid w:val="043672CA"/>
    <w:rsid w:val="043BDB73"/>
    <w:rsid w:val="0480D41F"/>
    <w:rsid w:val="04870708"/>
    <w:rsid w:val="04A5C7B2"/>
    <w:rsid w:val="04F0997F"/>
    <w:rsid w:val="05071791"/>
    <w:rsid w:val="053F333D"/>
    <w:rsid w:val="055EF21E"/>
    <w:rsid w:val="0596CBF0"/>
    <w:rsid w:val="05D43972"/>
    <w:rsid w:val="05D5FB63"/>
    <w:rsid w:val="05D77254"/>
    <w:rsid w:val="062A01F3"/>
    <w:rsid w:val="062AD9B4"/>
    <w:rsid w:val="06B7F981"/>
    <w:rsid w:val="06C317F1"/>
    <w:rsid w:val="06C4B324"/>
    <w:rsid w:val="073A5C99"/>
    <w:rsid w:val="077325E8"/>
    <w:rsid w:val="0822AAA9"/>
    <w:rsid w:val="08305896"/>
    <w:rsid w:val="0867551F"/>
    <w:rsid w:val="08872813"/>
    <w:rsid w:val="08BA9483"/>
    <w:rsid w:val="08DD9482"/>
    <w:rsid w:val="0928C758"/>
    <w:rsid w:val="092E9318"/>
    <w:rsid w:val="0948049E"/>
    <w:rsid w:val="099BE280"/>
    <w:rsid w:val="09C660EA"/>
    <w:rsid w:val="09F622AA"/>
    <w:rsid w:val="0A1CEE1D"/>
    <w:rsid w:val="0A24CA43"/>
    <w:rsid w:val="0A3C1880"/>
    <w:rsid w:val="0A4C7D25"/>
    <w:rsid w:val="0A779F49"/>
    <w:rsid w:val="0A7E60A0"/>
    <w:rsid w:val="0A847417"/>
    <w:rsid w:val="0AAA0476"/>
    <w:rsid w:val="0AC8261B"/>
    <w:rsid w:val="0AF7384E"/>
    <w:rsid w:val="0B245534"/>
    <w:rsid w:val="0B4AE78D"/>
    <w:rsid w:val="0B53AEC1"/>
    <w:rsid w:val="0B6AD522"/>
    <w:rsid w:val="0B94A264"/>
    <w:rsid w:val="0BBCEDA4"/>
    <w:rsid w:val="0BD244BA"/>
    <w:rsid w:val="0BD3929A"/>
    <w:rsid w:val="0BD84C37"/>
    <w:rsid w:val="0BE4C09C"/>
    <w:rsid w:val="0BED1D7B"/>
    <w:rsid w:val="0C286CB8"/>
    <w:rsid w:val="0C67B5E4"/>
    <w:rsid w:val="0C69C850"/>
    <w:rsid w:val="0CB905EC"/>
    <w:rsid w:val="0D68EDDE"/>
    <w:rsid w:val="0DA94E79"/>
    <w:rsid w:val="0DB083F1"/>
    <w:rsid w:val="0DB134EA"/>
    <w:rsid w:val="0DB6B5A7"/>
    <w:rsid w:val="0DB881AC"/>
    <w:rsid w:val="0DBDE742"/>
    <w:rsid w:val="0DCCDBF2"/>
    <w:rsid w:val="0DDBEE90"/>
    <w:rsid w:val="0DE24D5B"/>
    <w:rsid w:val="0E057AF8"/>
    <w:rsid w:val="0E35AEA0"/>
    <w:rsid w:val="0E3F2A5F"/>
    <w:rsid w:val="0E5F5A8D"/>
    <w:rsid w:val="0E966F82"/>
    <w:rsid w:val="0EBC9D39"/>
    <w:rsid w:val="0F28FC0F"/>
    <w:rsid w:val="0F7F77D0"/>
    <w:rsid w:val="0F893369"/>
    <w:rsid w:val="0FE4BA80"/>
    <w:rsid w:val="1070AE2A"/>
    <w:rsid w:val="1070C5D8"/>
    <w:rsid w:val="119B65A7"/>
    <w:rsid w:val="11E15520"/>
    <w:rsid w:val="11FDBC0D"/>
    <w:rsid w:val="12032FF6"/>
    <w:rsid w:val="1220806A"/>
    <w:rsid w:val="124852CB"/>
    <w:rsid w:val="126AA78C"/>
    <w:rsid w:val="12A3F868"/>
    <w:rsid w:val="12AC4058"/>
    <w:rsid w:val="12AD3DF2"/>
    <w:rsid w:val="12C35023"/>
    <w:rsid w:val="130F3800"/>
    <w:rsid w:val="1326A306"/>
    <w:rsid w:val="13811820"/>
    <w:rsid w:val="13D90C22"/>
    <w:rsid w:val="13E647E1"/>
    <w:rsid w:val="14DB1C23"/>
    <w:rsid w:val="150B036A"/>
    <w:rsid w:val="152622A0"/>
    <w:rsid w:val="152D338B"/>
    <w:rsid w:val="1558201A"/>
    <w:rsid w:val="157DD2DC"/>
    <w:rsid w:val="15984915"/>
    <w:rsid w:val="15EA88A1"/>
    <w:rsid w:val="16387797"/>
    <w:rsid w:val="16CA12AF"/>
    <w:rsid w:val="171B567B"/>
    <w:rsid w:val="1725A74E"/>
    <w:rsid w:val="17714B82"/>
    <w:rsid w:val="17B14BE3"/>
    <w:rsid w:val="17EB4471"/>
    <w:rsid w:val="17EDA522"/>
    <w:rsid w:val="17FBD7B0"/>
    <w:rsid w:val="17FD85FF"/>
    <w:rsid w:val="186103A1"/>
    <w:rsid w:val="187567F5"/>
    <w:rsid w:val="18E932DE"/>
    <w:rsid w:val="18FDA989"/>
    <w:rsid w:val="19A71A6B"/>
    <w:rsid w:val="19AB8D2F"/>
    <w:rsid w:val="19BF4190"/>
    <w:rsid w:val="19DAB93C"/>
    <w:rsid w:val="1A1059E9"/>
    <w:rsid w:val="1A9D08E4"/>
    <w:rsid w:val="1AAFE173"/>
    <w:rsid w:val="1AB9FA08"/>
    <w:rsid w:val="1C00412E"/>
    <w:rsid w:val="1C4CF2D2"/>
    <w:rsid w:val="1C4D1395"/>
    <w:rsid w:val="1C5B8471"/>
    <w:rsid w:val="1C72EDDA"/>
    <w:rsid w:val="1C81BAF3"/>
    <w:rsid w:val="1C94E9D8"/>
    <w:rsid w:val="1CA6BC27"/>
    <w:rsid w:val="1CD5A74F"/>
    <w:rsid w:val="1CDF480D"/>
    <w:rsid w:val="1CF3666F"/>
    <w:rsid w:val="1D0235CD"/>
    <w:rsid w:val="1D181105"/>
    <w:rsid w:val="1D19AE33"/>
    <w:rsid w:val="1D6DA7B4"/>
    <w:rsid w:val="1DA5809E"/>
    <w:rsid w:val="1DD12F0B"/>
    <w:rsid w:val="1DD81ECD"/>
    <w:rsid w:val="1E1687B8"/>
    <w:rsid w:val="1E1E984C"/>
    <w:rsid w:val="1E39CB1C"/>
    <w:rsid w:val="1E9040ED"/>
    <w:rsid w:val="1EE4F125"/>
    <w:rsid w:val="1EFB0031"/>
    <w:rsid w:val="1F35AAAE"/>
    <w:rsid w:val="1F5D6A0E"/>
    <w:rsid w:val="1F98859A"/>
    <w:rsid w:val="20437C97"/>
    <w:rsid w:val="20541003"/>
    <w:rsid w:val="205E3DFA"/>
    <w:rsid w:val="20D07EDF"/>
    <w:rsid w:val="20E7B7DF"/>
    <w:rsid w:val="20F85F8C"/>
    <w:rsid w:val="216A7A77"/>
    <w:rsid w:val="21A4039E"/>
    <w:rsid w:val="21D9807E"/>
    <w:rsid w:val="21ED336D"/>
    <w:rsid w:val="2201D31A"/>
    <w:rsid w:val="22122F37"/>
    <w:rsid w:val="223B2555"/>
    <w:rsid w:val="227094FC"/>
    <w:rsid w:val="22D71F7F"/>
    <w:rsid w:val="22E91ED1"/>
    <w:rsid w:val="2344614B"/>
    <w:rsid w:val="236824CD"/>
    <w:rsid w:val="2384D8E0"/>
    <w:rsid w:val="2415C5FD"/>
    <w:rsid w:val="241C50B8"/>
    <w:rsid w:val="2435D1E6"/>
    <w:rsid w:val="2442571C"/>
    <w:rsid w:val="246A3C8F"/>
    <w:rsid w:val="24B570CB"/>
    <w:rsid w:val="24C2EAB4"/>
    <w:rsid w:val="24E57184"/>
    <w:rsid w:val="2500891D"/>
    <w:rsid w:val="2526B0F1"/>
    <w:rsid w:val="2573EDC1"/>
    <w:rsid w:val="25A64043"/>
    <w:rsid w:val="25ADB05D"/>
    <w:rsid w:val="25FF6AAE"/>
    <w:rsid w:val="26319B73"/>
    <w:rsid w:val="263ED710"/>
    <w:rsid w:val="264CC29F"/>
    <w:rsid w:val="2660CCD0"/>
    <w:rsid w:val="26CA2471"/>
    <w:rsid w:val="26E7D8AF"/>
    <w:rsid w:val="26ECBCEB"/>
    <w:rsid w:val="274079C2"/>
    <w:rsid w:val="274D560F"/>
    <w:rsid w:val="275785D7"/>
    <w:rsid w:val="27CF3F76"/>
    <w:rsid w:val="27E07118"/>
    <w:rsid w:val="27F0E47D"/>
    <w:rsid w:val="280CD304"/>
    <w:rsid w:val="2829004B"/>
    <w:rsid w:val="28AE7178"/>
    <w:rsid w:val="28BA45E6"/>
    <w:rsid w:val="295E6E22"/>
    <w:rsid w:val="29B3111B"/>
    <w:rsid w:val="29C10755"/>
    <w:rsid w:val="29C21D8A"/>
    <w:rsid w:val="29D92D40"/>
    <w:rsid w:val="29E42BEF"/>
    <w:rsid w:val="2A272F57"/>
    <w:rsid w:val="2A632C76"/>
    <w:rsid w:val="2A6B6F34"/>
    <w:rsid w:val="2A94E6AB"/>
    <w:rsid w:val="2AC50EAA"/>
    <w:rsid w:val="2B289774"/>
    <w:rsid w:val="2B404BDB"/>
    <w:rsid w:val="2B668A1D"/>
    <w:rsid w:val="2B996766"/>
    <w:rsid w:val="2BD1A1F6"/>
    <w:rsid w:val="2C34FFB5"/>
    <w:rsid w:val="2C4A4970"/>
    <w:rsid w:val="2CBFD44E"/>
    <w:rsid w:val="2CD70F05"/>
    <w:rsid w:val="2CE17911"/>
    <w:rsid w:val="2CFFA30D"/>
    <w:rsid w:val="2D9ED05B"/>
    <w:rsid w:val="2D9FE93E"/>
    <w:rsid w:val="2DB84C68"/>
    <w:rsid w:val="2DCD84BF"/>
    <w:rsid w:val="2DD354C4"/>
    <w:rsid w:val="2E2B524D"/>
    <w:rsid w:val="2E3107E5"/>
    <w:rsid w:val="2EBCEB29"/>
    <w:rsid w:val="2ECFCFC2"/>
    <w:rsid w:val="2EE2CA6A"/>
    <w:rsid w:val="2F001BB0"/>
    <w:rsid w:val="2F0BE061"/>
    <w:rsid w:val="2F5635A7"/>
    <w:rsid w:val="2F8C25E4"/>
    <w:rsid w:val="2FD1AEB2"/>
    <w:rsid w:val="3015AFFA"/>
    <w:rsid w:val="30809F2B"/>
    <w:rsid w:val="30B23379"/>
    <w:rsid w:val="30BBC3E3"/>
    <w:rsid w:val="30DDF347"/>
    <w:rsid w:val="30E33943"/>
    <w:rsid w:val="31309258"/>
    <w:rsid w:val="31456632"/>
    <w:rsid w:val="3230D5CC"/>
    <w:rsid w:val="3251C448"/>
    <w:rsid w:val="327E9B2F"/>
    <w:rsid w:val="32E39EB1"/>
    <w:rsid w:val="32ECAB4A"/>
    <w:rsid w:val="3325837B"/>
    <w:rsid w:val="335FC76B"/>
    <w:rsid w:val="3382B7BB"/>
    <w:rsid w:val="33D48155"/>
    <w:rsid w:val="33DFEACF"/>
    <w:rsid w:val="33F2EA59"/>
    <w:rsid w:val="3444CF25"/>
    <w:rsid w:val="34742675"/>
    <w:rsid w:val="3483B266"/>
    <w:rsid w:val="34C94150"/>
    <w:rsid w:val="34EE727B"/>
    <w:rsid w:val="3500A61C"/>
    <w:rsid w:val="3501AD51"/>
    <w:rsid w:val="35255B8D"/>
    <w:rsid w:val="35410867"/>
    <w:rsid w:val="354367E8"/>
    <w:rsid w:val="358334FA"/>
    <w:rsid w:val="3586C0C7"/>
    <w:rsid w:val="3592BBDE"/>
    <w:rsid w:val="360A5EE7"/>
    <w:rsid w:val="362E3CEE"/>
    <w:rsid w:val="3648B6B5"/>
    <w:rsid w:val="364A87A5"/>
    <w:rsid w:val="36DFD9D5"/>
    <w:rsid w:val="372B3822"/>
    <w:rsid w:val="3731B25D"/>
    <w:rsid w:val="37C10031"/>
    <w:rsid w:val="37D8181B"/>
    <w:rsid w:val="382EB844"/>
    <w:rsid w:val="384968FE"/>
    <w:rsid w:val="3868BE00"/>
    <w:rsid w:val="38877943"/>
    <w:rsid w:val="38DF18CE"/>
    <w:rsid w:val="38E7BD13"/>
    <w:rsid w:val="3905C9EA"/>
    <w:rsid w:val="390A3FA9"/>
    <w:rsid w:val="3938BE00"/>
    <w:rsid w:val="39B51092"/>
    <w:rsid w:val="3AA4E11A"/>
    <w:rsid w:val="3ABD8C1F"/>
    <w:rsid w:val="3AD83D23"/>
    <w:rsid w:val="3B521A0D"/>
    <w:rsid w:val="3B5AABED"/>
    <w:rsid w:val="3BF0C44F"/>
    <w:rsid w:val="3BF8CF30"/>
    <w:rsid w:val="3CF6602E"/>
    <w:rsid w:val="3D0D7068"/>
    <w:rsid w:val="3DA76727"/>
    <w:rsid w:val="3E2CDD1D"/>
    <w:rsid w:val="3F17E170"/>
    <w:rsid w:val="3F1C4969"/>
    <w:rsid w:val="3F6EB07A"/>
    <w:rsid w:val="3FEE05CD"/>
    <w:rsid w:val="401E610B"/>
    <w:rsid w:val="409B52E3"/>
    <w:rsid w:val="40E5B4E3"/>
    <w:rsid w:val="40E66E03"/>
    <w:rsid w:val="410FB532"/>
    <w:rsid w:val="4114556F"/>
    <w:rsid w:val="41285A73"/>
    <w:rsid w:val="413730D3"/>
    <w:rsid w:val="4169C202"/>
    <w:rsid w:val="41CFA220"/>
    <w:rsid w:val="422E4559"/>
    <w:rsid w:val="422F79F1"/>
    <w:rsid w:val="4254F05A"/>
    <w:rsid w:val="42A46FA5"/>
    <w:rsid w:val="42D1C287"/>
    <w:rsid w:val="42E9D87A"/>
    <w:rsid w:val="430880EB"/>
    <w:rsid w:val="4343E0BB"/>
    <w:rsid w:val="4351863F"/>
    <w:rsid w:val="4367EDAE"/>
    <w:rsid w:val="43687F1E"/>
    <w:rsid w:val="444415D5"/>
    <w:rsid w:val="44BC907E"/>
    <w:rsid w:val="45AD4936"/>
    <w:rsid w:val="45DF9B10"/>
    <w:rsid w:val="45E7D37A"/>
    <w:rsid w:val="45FCF68B"/>
    <w:rsid w:val="462D4980"/>
    <w:rsid w:val="4644E5DB"/>
    <w:rsid w:val="46478552"/>
    <w:rsid w:val="464B0FE2"/>
    <w:rsid w:val="4664D97D"/>
    <w:rsid w:val="4672B08F"/>
    <w:rsid w:val="46EFAE16"/>
    <w:rsid w:val="47F1C227"/>
    <w:rsid w:val="47F4B10A"/>
    <w:rsid w:val="481B987A"/>
    <w:rsid w:val="4867E47C"/>
    <w:rsid w:val="486F3395"/>
    <w:rsid w:val="48EABA69"/>
    <w:rsid w:val="4925A0BE"/>
    <w:rsid w:val="4942D5E8"/>
    <w:rsid w:val="494B1F7B"/>
    <w:rsid w:val="494D0AF5"/>
    <w:rsid w:val="494E4531"/>
    <w:rsid w:val="497286D9"/>
    <w:rsid w:val="499DEE0C"/>
    <w:rsid w:val="49CECF8F"/>
    <w:rsid w:val="4A0816D6"/>
    <w:rsid w:val="4AAF66A9"/>
    <w:rsid w:val="4AC2A232"/>
    <w:rsid w:val="4B10BEF4"/>
    <w:rsid w:val="4B6319BC"/>
    <w:rsid w:val="4B8DF8A3"/>
    <w:rsid w:val="4BDC4CB0"/>
    <w:rsid w:val="4BEC8680"/>
    <w:rsid w:val="4C34EEC3"/>
    <w:rsid w:val="4C42BB67"/>
    <w:rsid w:val="4C6617DE"/>
    <w:rsid w:val="4C7D8D3D"/>
    <w:rsid w:val="4C89CEB1"/>
    <w:rsid w:val="4D01B5A4"/>
    <w:rsid w:val="4D0796CF"/>
    <w:rsid w:val="4D0A5729"/>
    <w:rsid w:val="4D3C8BFD"/>
    <w:rsid w:val="4D4A45C6"/>
    <w:rsid w:val="4D7488AF"/>
    <w:rsid w:val="4D86DFF0"/>
    <w:rsid w:val="4DB3B512"/>
    <w:rsid w:val="4DBC3FB5"/>
    <w:rsid w:val="4DD99F59"/>
    <w:rsid w:val="4E0CCB2C"/>
    <w:rsid w:val="4E31933F"/>
    <w:rsid w:val="4E3AD59C"/>
    <w:rsid w:val="4E526DD1"/>
    <w:rsid w:val="4F009E28"/>
    <w:rsid w:val="4F679755"/>
    <w:rsid w:val="4F8D0F63"/>
    <w:rsid w:val="4FA91FFD"/>
    <w:rsid w:val="4FFDE1E8"/>
    <w:rsid w:val="502FED9B"/>
    <w:rsid w:val="50364331"/>
    <w:rsid w:val="50756676"/>
    <w:rsid w:val="508DCA31"/>
    <w:rsid w:val="510CB667"/>
    <w:rsid w:val="51312C3C"/>
    <w:rsid w:val="514FE81C"/>
    <w:rsid w:val="5167C703"/>
    <w:rsid w:val="51AF3827"/>
    <w:rsid w:val="51D467EC"/>
    <w:rsid w:val="51E0F62B"/>
    <w:rsid w:val="528428D4"/>
    <w:rsid w:val="52A4E11E"/>
    <w:rsid w:val="52CA7024"/>
    <w:rsid w:val="52DCAD75"/>
    <w:rsid w:val="52E94EA3"/>
    <w:rsid w:val="52F0AC8D"/>
    <w:rsid w:val="5301F9DA"/>
    <w:rsid w:val="531759A1"/>
    <w:rsid w:val="5333F9E1"/>
    <w:rsid w:val="534B6712"/>
    <w:rsid w:val="539F9209"/>
    <w:rsid w:val="53B1ED31"/>
    <w:rsid w:val="53C38940"/>
    <w:rsid w:val="53DBB118"/>
    <w:rsid w:val="53EACBB3"/>
    <w:rsid w:val="5407E6FA"/>
    <w:rsid w:val="5454BCDC"/>
    <w:rsid w:val="54590868"/>
    <w:rsid w:val="545AC411"/>
    <w:rsid w:val="546E334B"/>
    <w:rsid w:val="548CC13A"/>
    <w:rsid w:val="54DB9CC4"/>
    <w:rsid w:val="54F92700"/>
    <w:rsid w:val="5515EB89"/>
    <w:rsid w:val="55247EEE"/>
    <w:rsid w:val="553A417B"/>
    <w:rsid w:val="556B6CF2"/>
    <w:rsid w:val="5593523B"/>
    <w:rsid w:val="5642FD92"/>
    <w:rsid w:val="56679EAE"/>
    <w:rsid w:val="568A89E9"/>
    <w:rsid w:val="5696D774"/>
    <w:rsid w:val="56DDE338"/>
    <w:rsid w:val="572294C7"/>
    <w:rsid w:val="57532F36"/>
    <w:rsid w:val="576EF3B3"/>
    <w:rsid w:val="57D2D1E0"/>
    <w:rsid w:val="57DAC7D2"/>
    <w:rsid w:val="580E1E31"/>
    <w:rsid w:val="582ADA97"/>
    <w:rsid w:val="5834576F"/>
    <w:rsid w:val="5853F0B4"/>
    <w:rsid w:val="5882975A"/>
    <w:rsid w:val="5917558A"/>
    <w:rsid w:val="5940CA0C"/>
    <w:rsid w:val="5956E3EA"/>
    <w:rsid w:val="5969D8E5"/>
    <w:rsid w:val="59E3469F"/>
    <w:rsid w:val="5A1F9727"/>
    <w:rsid w:val="5A6E6023"/>
    <w:rsid w:val="5ABEC545"/>
    <w:rsid w:val="5AC88AF7"/>
    <w:rsid w:val="5AE15FA4"/>
    <w:rsid w:val="5B0B6DBC"/>
    <w:rsid w:val="5B15D4ED"/>
    <w:rsid w:val="5B30ABFD"/>
    <w:rsid w:val="5B32B402"/>
    <w:rsid w:val="5B3F1E6C"/>
    <w:rsid w:val="5B7E2B49"/>
    <w:rsid w:val="5BBBA0D8"/>
    <w:rsid w:val="5BD1E38A"/>
    <w:rsid w:val="5BE72BAB"/>
    <w:rsid w:val="5C006080"/>
    <w:rsid w:val="5C219423"/>
    <w:rsid w:val="5C28A0A1"/>
    <w:rsid w:val="5C5AC9B6"/>
    <w:rsid w:val="5C88D73A"/>
    <w:rsid w:val="5CAC7CFE"/>
    <w:rsid w:val="5CBE8792"/>
    <w:rsid w:val="5CD33FA4"/>
    <w:rsid w:val="5D12AE51"/>
    <w:rsid w:val="5D207E7C"/>
    <w:rsid w:val="5D2485F6"/>
    <w:rsid w:val="5D4CDBFA"/>
    <w:rsid w:val="5D5FD1F1"/>
    <w:rsid w:val="5D80B7F5"/>
    <w:rsid w:val="5D8B4BC0"/>
    <w:rsid w:val="5D9CDC7C"/>
    <w:rsid w:val="5DCC577F"/>
    <w:rsid w:val="5DF0B03B"/>
    <w:rsid w:val="5DF365DA"/>
    <w:rsid w:val="5E143A41"/>
    <w:rsid w:val="5E5838A2"/>
    <w:rsid w:val="5EC52A54"/>
    <w:rsid w:val="5EEFECB0"/>
    <w:rsid w:val="5EF5585B"/>
    <w:rsid w:val="5F02EFB6"/>
    <w:rsid w:val="5F258F43"/>
    <w:rsid w:val="5F27FDEB"/>
    <w:rsid w:val="5F30DA90"/>
    <w:rsid w:val="5F7A7548"/>
    <w:rsid w:val="5FA526BB"/>
    <w:rsid w:val="5FA94AEB"/>
    <w:rsid w:val="5FB03FDB"/>
    <w:rsid w:val="5FD726F9"/>
    <w:rsid w:val="5FF351EB"/>
    <w:rsid w:val="6050AAEB"/>
    <w:rsid w:val="60628BD2"/>
    <w:rsid w:val="60AE7E86"/>
    <w:rsid w:val="60B7DBAD"/>
    <w:rsid w:val="60C8FD9A"/>
    <w:rsid w:val="60CB8E19"/>
    <w:rsid w:val="60F42AC2"/>
    <w:rsid w:val="612D7425"/>
    <w:rsid w:val="6187D86D"/>
    <w:rsid w:val="61B8CAC7"/>
    <w:rsid w:val="61CAF4D6"/>
    <w:rsid w:val="622A0612"/>
    <w:rsid w:val="62401D5C"/>
    <w:rsid w:val="627FF74E"/>
    <w:rsid w:val="62A9CE6E"/>
    <w:rsid w:val="63215E2F"/>
    <w:rsid w:val="632CBD12"/>
    <w:rsid w:val="6357AFD9"/>
    <w:rsid w:val="63F957BE"/>
    <w:rsid w:val="641A6358"/>
    <w:rsid w:val="643F8EA9"/>
    <w:rsid w:val="645EC2CF"/>
    <w:rsid w:val="64CFD009"/>
    <w:rsid w:val="656C0D76"/>
    <w:rsid w:val="65FBE076"/>
    <w:rsid w:val="666514ED"/>
    <w:rsid w:val="6667E8A3"/>
    <w:rsid w:val="669F26A6"/>
    <w:rsid w:val="66DC055A"/>
    <w:rsid w:val="6710F249"/>
    <w:rsid w:val="672ECCB9"/>
    <w:rsid w:val="67558D30"/>
    <w:rsid w:val="675F0D28"/>
    <w:rsid w:val="67C53FF0"/>
    <w:rsid w:val="67CF5318"/>
    <w:rsid w:val="67F6706A"/>
    <w:rsid w:val="681A4CAD"/>
    <w:rsid w:val="69089096"/>
    <w:rsid w:val="693E7709"/>
    <w:rsid w:val="6955423A"/>
    <w:rsid w:val="695D061B"/>
    <w:rsid w:val="699D25E9"/>
    <w:rsid w:val="69B0AF45"/>
    <w:rsid w:val="69D3236C"/>
    <w:rsid w:val="6B165446"/>
    <w:rsid w:val="6BBAEC0A"/>
    <w:rsid w:val="6BBF8EDC"/>
    <w:rsid w:val="6BE246B7"/>
    <w:rsid w:val="6C101457"/>
    <w:rsid w:val="6C185DC2"/>
    <w:rsid w:val="6C262D78"/>
    <w:rsid w:val="6C344121"/>
    <w:rsid w:val="6C833AA1"/>
    <w:rsid w:val="6CAF0F0F"/>
    <w:rsid w:val="6CEF9344"/>
    <w:rsid w:val="6D065ECF"/>
    <w:rsid w:val="6D17E0EA"/>
    <w:rsid w:val="6D2750B4"/>
    <w:rsid w:val="6D292800"/>
    <w:rsid w:val="6D2C6242"/>
    <w:rsid w:val="6D5B5D19"/>
    <w:rsid w:val="6DA30A74"/>
    <w:rsid w:val="6DA5DF62"/>
    <w:rsid w:val="6DBF3AA8"/>
    <w:rsid w:val="6DCEEA2F"/>
    <w:rsid w:val="6DF04718"/>
    <w:rsid w:val="6DF1E363"/>
    <w:rsid w:val="6E22A50B"/>
    <w:rsid w:val="6EA7351F"/>
    <w:rsid w:val="6EB77130"/>
    <w:rsid w:val="6EC62FE4"/>
    <w:rsid w:val="6EC88228"/>
    <w:rsid w:val="6ECF2CD8"/>
    <w:rsid w:val="6ED220B9"/>
    <w:rsid w:val="6EDAB127"/>
    <w:rsid w:val="6EE97DB4"/>
    <w:rsid w:val="6F4AA66E"/>
    <w:rsid w:val="6F5172E5"/>
    <w:rsid w:val="6F534950"/>
    <w:rsid w:val="6F6D444F"/>
    <w:rsid w:val="6F87834A"/>
    <w:rsid w:val="6FD4A0C2"/>
    <w:rsid w:val="6FFB64B6"/>
    <w:rsid w:val="70211910"/>
    <w:rsid w:val="703D97EC"/>
    <w:rsid w:val="70558DAE"/>
    <w:rsid w:val="70939E14"/>
    <w:rsid w:val="709AFC42"/>
    <w:rsid w:val="70BB5AAF"/>
    <w:rsid w:val="7146433D"/>
    <w:rsid w:val="714EB3A6"/>
    <w:rsid w:val="71760C91"/>
    <w:rsid w:val="71C235B1"/>
    <w:rsid w:val="71CD68A6"/>
    <w:rsid w:val="71EC68E7"/>
    <w:rsid w:val="71F33060"/>
    <w:rsid w:val="72139349"/>
    <w:rsid w:val="722C4E05"/>
    <w:rsid w:val="725EE1B8"/>
    <w:rsid w:val="72717B83"/>
    <w:rsid w:val="7299E208"/>
    <w:rsid w:val="72BA9B9E"/>
    <w:rsid w:val="72C3F630"/>
    <w:rsid w:val="72D9184B"/>
    <w:rsid w:val="734D0D7F"/>
    <w:rsid w:val="73839C77"/>
    <w:rsid w:val="73B56E8C"/>
    <w:rsid w:val="73FCD6C4"/>
    <w:rsid w:val="7424B5FE"/>
    <w:rsid w:val="743F4B06"/>
    <w:rsid w:val="7487DC81"/>
    <w:rsid w:val="74A96C6E"/>
    <w:rsid w:val="74C7D080"/>
    <w:rsid w:val="751476EF"/>
    <w:rsid w:val="75909CD8"/>
    <w:rsid w:val="75BA3E3D"/>
    <w:rsid w:val="75C96398"/>
    <w:rsid w:val="75E98CA6"/>
    <w:rsid w:val="763FC31D"/>
    <w:rsid w:val="76BDEEFE"/>
    <w:rsid w:val="76DCE0CE"/>
    <w:rsid w:val="7700AB66"/>
    <w:rsid w:val="770980F6"/>
    <w:rsid w:val="771E7752"/>
    <w:rsid w:val="779A97D6"/>
    <w:rsid w:val="77AAC9D1"/>
    <w:rsid w:val="77B6E2A6"/>
    <w:rsid w:val="77DB55DD"/>
    <w:rsid w:val="77F8D6C7"/>
    <w:rsid w:val="77FFB2B6"/>
    <w:rsid w:val="780B1D7B"/>
    <w:rsid w:val="78119014"/>
    <w:rsid w:val="7815E5BB"/>
    <w:rsid w:val="78598CD0"/>
    <w:rsid w:val="78BD6DBF"/>
    <w:rsid w:val="7937FB9E"/>
    <w:rsid w:val="79452723"/>
    <w:rsid w:val="7979E799"/>
    <w:rsid w:val="79EF8E72"/>
    <w:rsid w:val="7A485D58"/>
    <w:rsid w:val="7A952E6A"/>
    <w:rsid w:val="7A996FCD"/>
    <w:rsid w:val="7A9E8EE2"/>
    <w:rsid w:val="7AB0E075"/>
    <w:rsid w:val="7AB69EDD"/>
    <w:rsid w:val="7B18713C"/>
    <w:rsid w:val="7B74E0D9"/>
    <w:rsid w:val="7BEE6616"/>
    <w:rsid w:val="7BFDF5C5"/>
    <w:rsid w:val="7C187437"/>
    <w:rsid w:val="7C3191EB"/>
    <w:rsid w:val="7C68A557"/>
    <w:rsid w:val="7C964222"/>
    <w:rsid w:val="7CF0D0A6"/>
    <w:rsid w:val="7D270A15"/>
    <w:rsid w:val="7D36E702"/>
    <w:rsid w:val="7D6159D3"/>
    <w:rsid w:val="7D77A8FC"/>
    <w:rsid w:val="7D9029F5"/>
    <w:rsid w:val="7DAF20F1"/>
    <w:rsid w:val="7ED91E25"/>
    <w:rsid w:val="7EF13E09"/>
    <w:rsid w:val="7F0086C9"/>
    <w:rsid w:val="7F6BDCB5"/>
    <w:rsid w:val="7F79E651"/>
    <w:rsid w:val="7F8DC2EC"/>
    <w:rsid w:val="7FFB5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2C3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B41872"/>
    <w:pPr>
      <w:spacing w:after="240" w:line="360" w:lineRule="auto"/>
    </w:pPr>
    <w:rPr>
      <w:rFonts w:ascii="Times New Roman" w:hAnsi="Times New Roman"/>
      <w:sz w:val="24"/>
      <w:szCs w:val="24"/>
    </w:rPr>
  </w:style>
  <w:style w:type="paragraph" w:styleId="Heading1">
    <w:name w:val="heading 1"/>
    <w:basedOn w:val="Normal"/>
    <w:next w:val="Normal"/>
    <w:link w:val="Heading1Char"/>
    <w:qFormat/>
    <w:rsid w:val="00A6794C"/>
    <w:pPr>
      <w:outlineLvl w:val="0"/>
    </w:pPr>
    <w:rPr>
      <w:b/>
      <w:color w:val="637894"/>
      <w:sz w:val="48"/>
      <w:szCs w:val="48"/>
    </w:rPr>
  </w:style>
  <w:style w:type="paragraph" w:styleId="Heading2">
    <w:name w:val="heading 2"/>
    <w:basedOn w:val="Normal"/>
    <w:next w:val="Normal"/>
    <w:link w:val="Heading2Char"/>
    <w:uiPriority w:val="1"/>
    <w:qFormat/>
    <w:rsid w:val="00963863"/>
    <w:pPr>
      <w:outlineLvl w:val="1"/>
    </w:pPr>
    <w:rPr>
      <w:color w:val="637894"/>
      <w:sz w:val="36"/>
      <w:szCs w:val="36"/>
    </w:rPr>
  </w:style>
  <w:style w:type="paragraph" w:styleId="Heading3">
    <w:name w:val="heading 3"/>
    <w:basedOn w:val="Normal"/>
    <w:next w:val="Normal"/>
    <w:link w:val="Heading3Char"/>
    <w:uiPriority w:val="2"/>
    <w:qFormat/>
    <w:rsid w:val="000F310B"/>
    <w:pPr>
      <w:outlineLvl w:val="2"/>
    </w:pPr>
    <w:rPr>
      <w:b/>
      <w:color w:val="002060"/>
      <w:sz w:val="28"/>
      <w:szCs w:val="28"/>
    </w:rPr>
  </w:style>
  <w:style w:type="paragraph" w:styleId="Heading4">
    <w:name w:val="heading 4"/>
    <w:basedOn w:val="PullQuote"/>
    <w:next w:val="Normal"/>
    <w:link w:val="Heading4Char"/>
    <w:uiPriority w:val="3"/>
    <w:qFormat/>
    <w:rsid w:val="001766AE"/>
    <w:pPr>
      <w:outlineLvl w:val="3"/>
    </w:pPr>
    <w:rPr>
      <w:rFonts w:ascii="Times New Roman Bold" w:hAnsi="Times New Roman Bold"/>
      <w:b/>
      <w:bCs/>
    </w:rPr>
  </w:style>
  <w:style w:type="paragraph" w:styleId="Heading5">
    <w:name w:val="heading 5"/>
    <w:basedOn w:val="PullQuote"/>
    <w:next w:val="Normal"/>
    <w:link w:val="Heading5Char"/>
    <w:uiPriority w:val="4"/>
    <w:qFormat/>
    <w:rsid w:val="003E05F1"/>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sz w:val="18"/>
      <w:szCs w:val="18"/>
    </w:rPr>
  </w:style>
  <w:style w:type="character" w:customStyle="1" w:styleId="BalloonTextChar">
    <w:name w:val="Balloon Text Char"/>
    <w:link w:val="BalloonText"/>
    <w:uiPriority w:val="99"/>
    <w:semiHidden/>
    <w:rsid w:val="009B72D4"/>
    <w:rPr>
      <w:rFonts w:ascii="Times New Roman" w:hAnsi="Times New Roman"/>
      <w:sz w:val="18"/>
      <w:szCs w:val="18"/>
    </w:rPr>
  </w:style>
  <w:style w:type="character" w:customStyle="1" w:styleId="Heading1Char">
    <w:name w:val="Heading 1 Char"/>
    <w:link w:val="Heading1"/>
    <w:rsid w:val="00A6794C"/>
    <w:rPr>
      <w:rFonts w:ascii="Times New Roman" w:hAnsi="Times New Roman"/>
      <w:b/>
      <w:color w:val="637894"/>
      <w:sz w:val="48"/>
      <w:szCs w:val="48"/>
    </w:rPr>
  </w:style>
  <w:style w:type="character" w:customStyle="1" w:styleId="Heading2Char">
    <w:name w:val="Heading 2 Char"/>
    <w:link w:val="Heading2"/>
    <w:uiPriority w:val="1"/>
    <w:rsid w:val="00963863"/>
    <w:rPr>
      <w:rFonts w:ascii="Times New Roman" w:hAnsi="Times New Roman"/>
      <w:color w:val="637894"/>
      <w:sz w:val="36"/>
      <w:szCs w:val="36"/>
    </w:rPr>
  </w:style>
  <w:style w:type="paragraph" w:styleId="Header">
    <w:name w:val="header"/>
    <w:basedOn w:val="Normal"/>
    <w:link w:val="HeaderChar"/>
    <w:uiPriority w:val="99"/>
    <w:rsid w:val="00E832AC"/>
    <w:pPr>
      <w:tabs>
        <w:tab w:val="center" w:pos="4680"/>
        <w:tab w:val="right" w:pos="9360"/>
      </w:tabs>
      <w:jc w:val="right"/>
    </w:pPr>
    <w:rPr>
      <w:rFonts w:ascii="Franklin Gothic Medium" w:hAnsi="Franklin Gothic Medium"/>
      <w:sz w:val="20"/>
    </w:rPr>
  </w:style>
  <w:style w:type="character" w:customStyle="1" w:styleId="HeaderChar">
    <w:name w:val="Header Char"/>
    <w:link w:val="Header"/>
    <w:uiPriority w:val="99"/>
    <w:rsid w:val="00E832AC"/>
    <w:rPr>
      <w:rFonts w:ascii="Franklin Gothic Medium" w:hAnsi="Franklin Gothic Medium"/>
      <w:sz w:val="20"/>
    </w:rPr>
  </w:style>
  <w:style w:type="paragraph" w:styleId="Footer">
    <w:name w:val="footer"/>
    <w:basedOn w:val="Normal"/>
    <w:link w:val="FooterChar"/>
    <w:uiPriority w:val="99"/>
    <w:rsid w:val="00E832AC"/>
    <w:pPr>
      <w:tabs>
        <w:tab w:val="center" w:pos="4680"/>
        <w:tab w:val="right" w:pos="9360"/>
      </w:tabs>
      <w:ind w:right="360"/>
      <w:jc w:val="right"/>
    </w:pPr>
    <w:rPr>
      <w:rFonts w:ascii="Franklin Gothic Medium" w:hAnsi="Franklin Gothic Medium"/>
      <w:sz w:val="20"/>
    </w:rPr>
  </w:style>
  <w:style w:type="character" w:customStyle="1" w:styleId="FooterChar">
    <w:name w:val="Footer Char"/>
    <w:link w:val="Footer"/>
    <w:uiPriority w:val="99"/>
    <w:rsid w:val="00E832AC"/>
    <w:rPr>
      <w:rFonts w:ascii="Franklin Gothic Medium" w:hAnsi="Franklin Gothic Medium"/>
      <w:sz w:val="20"/>
    </w:rPr>
  </w:style>
  <w:style w:type="character" w:styleId="PageNumber">
    <w:name w:val="page number"/>
    <w:basedOn w:val="DefaultParagraphFont"/>
    <w:uiPriority w:val="99"/>
    <w:semiHidden/>
    <w:rsid w:val="009B2968"/>
  </w:style>
  <w:style w:type="character" w:customStyle="1" w:styleId="Heading3Char">
    <w:name w:val="Heading 3 Char"/>
    <w:link w:val="Heading3"/>
    <w:uiPriority w:val="2"/>
    <w:rsid w:val="000F310B"/>
    <w:rPr>
      <w:rFonts w:ascii="Times New Roman" w:hAnsi="Times New Roman"/>
      <w:b/>
      <w:color w:val="002060"/>
      <w:sz w:val="28"/>
      <w:szCs w:val="28"/>
    </w:rPr>
  </w:style>
  <w:style w:type="character" w:customStyle="1" w:styleId="Heading4Char">
    <w:name w:val="Heading 4 Char"/>
    <w:link w:val="Heading4"/>
    <w:uiPriority w:val="3"/>
    <w:rsid w:val="001766AE"/>
    <w:rPr>
      <w:rFonts w:ascii="Times New Roman Bold" w:hAnsi="Times New Roman Bold"/>
      <w:b/>
      <w:bCs/>
      <w:i/>
      <w:iCs/>
      <w:color w:val="3D71A1"/>
      <w:sz w:val="24"/>
      <w:szCs w:val="24"/>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rPr>
  </w:style>
  <w:style w:type="character" w:customStyle="1" w:styleId="Heading5Char">
    <w:name w:val="Heading 5 Char"/>
    <w:link w:val="Heading5"/>
    <w:uiPriority w:val="4"/>
    <w:rsid w:val="00E832AC"/>
    <w:rPr>
      <w:rFonts w:ascii="Times New Roman" w:hAnsi="Times New Roman"/>
      <w:i/>
      <w:iCs/>
      <w:color w:val="3D71A1"/>
      <w:sz w:val="24"/>
      <w:szCs w:val="24"/>
    </w:rPr>
  </w:style>
  <w:style w:type="character" w:styleId="PlaceholderText">
    <w:name w:val="Placeholder Text"/>
    <w:uiPriority w:val="99"/>
    <w:semiHidden/>
    <w:rsid w:val="00A123DD"/>
    <w:rPr>
      <w:color w:val="808080"/>
    </w:rPr>
  </w:style>
  <w:style w:type="paragraph" w:styleId="NoSpacing">
    <w:name w:val="No Spacing"/>
    <w:link w:val="NoSpacingChar"/>
    <w:uiPriority w:val="1"/>
    <w:qFormat/>
    <w:rsid w:val="00200393"/>
    <w:rPr>
      <w:rFonts w:ascii="Times New Roman" w:eastAsia="Times New Roman" w:hAnsi="Times New Roman"/>
      <w:sz w:val="22"/>
      <w:szCs w:val="22"/>
    </w:rPr>
  </w:style>
  <w:style w:type="character" w:customStyle="1" w:styleId="NoSpacingChar">
    <w:name w:val="No Spacing Char"/>
    <w:link w:val="NoSpacing"/>
    <w:uiPriority w:val="1"/>
    <w:rsid w:val="00200393"/>
    <w:rPr>
      <w:rFonts w:ascii="Times New Roman" w:eastAsia="Times New Roman" w:hAnsi="Times New Roman"/>
      <w:sz w:val="22"/>
      <w:szCs w:val="22"/>
    </w:rPr>
  </w:style>
  <w:style w:type="character" w:customStyle="1" w:styleId="normaltextrun">
    <w:name w:val="normaltextrun"/>
    <w:basedOn w:val="DefaultParagraphFont"/>
    <w:rsid w:val="00F94678"/>
  </w:style>
  <w:style w:type="character" w:customStyle="1" w:styleId="eop">
    <w:name w:val="eop"/>
    <w:basedOn w:val="DefaultParagraphFont"/>
    <w:rsid w:val="00F94678"/>
  </w:style>
  <w:style w:type="paragraph" w:styleId="Revision">
    <w:name w:val="Revision"/>
    <w:hidden/>
    <w:uiPriority w:val="99"/>
    <w:semiHidden/>
    <w:rsid w:val="00F322E3"/>
    <w:rPr>
      <w:rFonts w:ascii="Times New Roman" w:hAnsi="Times New Roman"/>
      <w:sz w:val="24"/>
      <w:szCs w:val="24"/>
    </w:rPr>
  </w:style>
  <w:style w:type="paragraph" w:styleId="FootnoteText">
    <w:name w:val="footnote text"/>
    <w:basedOn w:val="Normal"/>
    <w:link w:val="FootnoteTextChar"/>
    <w:uiPriority w:val="99"/>
    <w:semiHidden/>
    <w:rsid w:val="00EB5A4E"/>
    <w:pPr>
      <w:spacing w:after="0" w:line="240" w:lineRule="auto"/>
    </w:pPr>
    <w:rPr>
      <w:sz w:val="20"/>
      <w:szCs w:val="20"/>
    </w:rPr>
  </w:style>
  <w:style w:type="character" w:customStyle="1" w:styleId="FootnoteTextChar">
    <w:name w:val="Footnote Text Char"/>
    <w:link w:val="FootnoteText"/>
    <w:uiPriority w:val="99"/>
    <w:semiHidden/>
    <w:rsid w:val="00EB5A4E"/>
    <w:rPr>
      <w:rFonts w:ascii="Times New Roman" w:hAnsi="Times New Roman"/>
      <w:sz w:val="20"/>
      <w:szCs w:val="20"/>
    </w:rPr>
  </w:style>
  <w:style w:type="character" w:styleId="FootnoteReference">
    <w:name w:val="footnote reference"/>
    <w:uiPriority w:val="99"/>
    <w:semiHidden/>
    <w:rsid w:val="00EB5A4E"/>
    <w:rPr>
      <w:vertAlign w:val="superscript"/>
    </w:rPr>
  </w:style>
  <w:style w:type="paragraph" w:styleId="NormalWeb">
    <w:name w:val="Normal (Web)"/>
    <w:basedOn w:val="Normal"/>
    <w:uiPriority w:val="99"/>
    <w:semiHidden/>
    <w:rsid w:val="005E6F4B"/>
  </w:style>
  <w:style w:type="paragraph" w:styleId="ListParagraph">
    <w:name w:val="List Paragraph"/>
    <w:basedOn w:val="Normal"/>
    <w:uiPriority w:val="34"/>
    <w:semiHidden/>
    <w:qFormat/>
    <w:rsid w:val="00FF7844"/>
    <w:pPr>
      <w:ind w:left="720"/>
      <w:contextualSpacing/>
    </w:pPr>
  </w:style>
  <w:style w:type="character" w:styleId="Strong">
    <w:name w:val="Strong"/>
    <w:uiPriority w:val="22"/>
    <w:qFormat/>
    <w:rsid w:val="0042264D"/>
    <w:rPr>
      <w:b/>
      <w:bCs/>
    </w:rPr>
  </w:style>
  <w:style w:type="paragraph" w:customStyle="1" w:styleId="PullQuote">
    <w:name w:val="Pull Quote"/>
    <w:basedOn w:val="Normal"/>
    <w:link w:val="PullQuoteChar"/>
    <w:uiPriority w:val="7"/>
    <w:qFormat/>
    <w:rsid w:val="003E174E"/>
    <w:pPr>
      <w:pBdr>
        <w:top w:val="single" w:sz="4" w:space="1" w:color="617F8C"/>
        <w:bottom w:val="single" w:sz="4" w:space="1" w:color="617F8C"/>
      </w:pBdr>
      <w:ind w:left="720" w:right="720"/>
    </w:pPr>
    <w:rPr>
      <w:i/>
      <w:iCs/>
      <w:color w:val="3D71A1"/>
    </w:rPr>
  </w:style>
  <w:style w:type="character" w:customStyle="1" w:styleId="PullQuoteChar">
    <w:name w:val="Pull Quote Char"/>
    <w:link w:val="PullQuote"/>
    <w:uiPriority w:val="7"/>
    <w:rsid w:val="003E174E"/>
    <w:rPr>
      <w:rFonts w:ascii="Times New Roman" w:hAnsi="Times New Roman"/>
      <w:i/>
      <w:iCs/>
      <w:color w:val="3D71A1"/>
    </w:rPr>
  </w:style>
  <w:style w:type="character" w:styleId="Hyperlink">
    <w:name w:val="Hyperlink"/>
    <w:uiPriority w:val="99"/>
    <w:rsid w:val="00AE3AB0"/>
    <w:rPr>
      <w:color w:val="0000FF"/>
      <w:u w:val="single"/>
    </w:rPr>
  </w:style>
  <w:style w:type="character" w:styleId="UnresolvedMention">
    <w:name w:val="Unresolved Mention"/>
    <w:uiPriority w:val="99"/>
    <w:semiHidden/>
    <w:unhideWhenUsed/>
    <w:rsid w:val="00AE3AB0"/>
    <w:rPr>
      <w:color w:val="605E5C"/>
      <w:shd w:val="clear" w:color="auto" w:fill="E1DFDD"/>
    </w:rPr>
  </w:style>
  <w:style w:type="character" w:styleId="FollowedHyperlink">
    <w:name w:val="FollowedHyperlink"/>
    <w:uiPriority w:val="99"/>
    <w:semiHidden/>
    <w:rsid w:val="00AE3AB0"/>
    <w:rPr>
      <w:color w:val="FF00FF"/>
      <w:u w:val="single"/>
    </w:rPr>
  </w:style>
  <w:style w:type="paragraph" w:styleId="TOCHeading">
    <w:name w:val="TOC Heading"/>
    <w:basedOn w:val="Heading1"/>
    <w:next w:val="Normal"/>
    <w:uiPriority w:val="39"/>
    <w:unhideWhenUsed/>
    <w:qFormat/>
    <w:rsid w:val="0053559D"/>
    <w:pPr>
      <w:keepNext/>
      <w:keepLines/>
      <w:spacing w:before="480" w:after="0" w:line="276" w:lineRule="auto"/>
      <w:outlineLvl w:val="9"/>
    </w:pPr>
    <w:rPr>
      <w:rFonts w:ascii="Calibri Light" w:eastAsia="Times New Roman" w:hAnsi="Calibri Light"/>
      <w:bCs/>
      <w:color w:val="2F5496"/>
      <w:sz w:val="28"/>
      <w:szCs w:val="28"/>
    </w:rPr>
  </w:style>
  <w:style w:type="paragraph" w:styleId="TOC1">
    <w:name w:val="toc 1"/>
    <w:basedOn w:val="Normal"/>
    <w:next w:val="Normal"/>
    <w:autoRedefine/>
    <w:uiPriority w:val="39"/>
    <w:rsid w:val="0053559D"/>
    <w:pPr>
      <w:spacing w:before="120" w:after="0"/>
    </w:pPr>
    <w:rPr>
      <w:rFonts w:ascii="Book Antiqua" w:hAnsi="Book Antiqua"/>
      <w:b/>
      <w:bCs/>
      <w:i/>
      <w:iCs/>
    </w:rPr>
  </w:style>
  <w:style w:type="paragraph" w:styleId="TOC2">
    <w:name w:val="toc 2"/>
    <w:basedOn w:val="Normal"/>
    <w:next w:val="Normal"/>
    <w:autoRedefine/>
    <w:uiPriority w:val="39"/>
    <w:rsid w:val="0053559D"/>
    <w:pPr>
      <w:spacing w:before="120" w:after="0"/>
      <w:ind w:left="240"/>
    </w:pPr>
    <w:rPr>
      <w:rFonts w:ascii="Book Antiqua" w:hAnsi="Book Antiqua"/>
      <w:b/>
      <w:bCs/>
      <w:sz w:val="22"/>
      <w:szCs w:val="22"/>
    </w:rPr>
  </w:style>
  <w:style w:type="paragraph" w:styleId="TOC3">
    <w:name w:val="toc 3"/>
    <w:basedOn w:val="Normal"/>
    <w:next w:val="Normal"/>
    <w:autoRedefine/>
    <w:uiPriority w:val="39"/>
    <w:rsid w:val="0053559D"/>
    <w:pPr>
      <w:spacing w:after="0"/>
      <w:ind w:left="480"/>
    </w:pPr>
    <w:rPr>
      <w:rFonts w:ascii="Book Antiqua" w:hAnsi="Book Antiqua"/>
      <w:sz w:val="20"/>
      <w:szCs w:val="20"/>
    </w:rPr>
  </w:style>
  <w:style w:type="paragraph" w:styleId="TOC4">
    <w:name w:val="toc 4"/>
    <w:basedOn w:val="Normal"/>
    <w:next w:val="Normal"/>
    <w:autoRedefine/>
    <w:uiPriority w:val="39"/>
    <w:semiHidden/>
    <w:rsid w:val="0053559D"/>
    <w:pPr>
      <w:spacing w:after="0"/>
      <w:ind w:left="720"/>
    </w:pPr>
    <w:rPr>
      <w:rFonts w:ascii="Book Antiqua" w:hAnsi="Book Antiqua"/>
      <w:sz w:val="20"/>
      <w:szCs w:val="20"/>
    </w:rPr>
  </w:style>
  <w:style w:type="paragraph" w:styleId="TOC5">
    <w:name w:val="toc 5"/>
    <w:basedOn w:val="Normal"/>
    <w:next w:val="Normal"/>
    <w:autoRedefine/>
    <w:uiPriority w:val="39"/>
    <w:semiHidden/>
    <w:rsid w:val="0053559D"/>
    <w:pPr>
      <w:spacing w:after="0"/>
      <w:ind w:left="960"/>
    </w:pPr>
    <w:rPr>
      <w:rFonts w:ascii="Book Antiqua" w:hAnsi="Book Antiqua"/>
      <w:sz w:val="20"/>
      <w:szCs w:val="20"/>
    </w:rPr>
  </w:style>
  <w:style w:type="paragraph" w:styleId="TOC6">
    <w:name w:val="toc 6"/>
    <w:basedOn w:val="Normal"/>
    <w:next w:val="Normal"/>
    <w:autoRedefine/>
    <w:uiPriority w:val="39"/>
    <w:semiHidden/>
    <w:rsid w:val="0053559D"/>
    <w:pPr>
      <w:spacing w:after="0"/>
      <w:ind w:left="1200"/>
    </w:pPr>
    <w:rPr>
      <w:rFonts w:ascii="Book Antiqua" w:hAnsi="Book Antiqua"/>
      <w:sz w:val="20"/>
      <w:szCs w:val="20"/>
    </w:rPr>
  </w:style>
  <w:style w:type="paragraph" w:styleId="TOC7">
    <w:name w:val="toc 7"/>
    <w:basedOn w:val="Normal"/>
    <w:next w:val="Normal"/>
    <w:autoRedefine/>
    <w:uiPriority w:val="39"/>
    <w:semiHidden/>
    <w:rsid w:val="0053559D"/>
    <w:pPr>
      <w:spacing w:after="0"/>
      <w:ind w:left="1440"/>
    </w:pPr>
    <w:rPr>
      <w:rFonts w:ascii="Book Antiqua" w:hAnsi="Book Antiqua"/>
      <w:sz w:val="20"/>
      <w:szCs w:val="20"/>
    </w:rPr>
  </w:style>
  <w:style w:type="paragraph" w:styleId="TOC8">
    <w:name w:val="toc 8"/>
    <w:basedOn w:val="Normal"/>
    <w:next w:val="Normal"/>
    <w:autoRedefine/>
    <w:uiPriority w:val="39"/>
    <w:semiHidden/>
    <w:rsid w:val="0053559D"/>
    <w:pPr>
      <w:spacing w:after="0"/>
      <w:ind w:left="1680"/>
    </w:pPr>
    <w:rPr>
      <w:rFonts w:ascii="Book Antiqua" w:hAnsi="Book Antiqua"/>
      <w:sz w:val="20"/>
      <w:szCs w:val="20"/>
    </w:rPr>
  </w:style>
  <w:style w:type="paragraph" w:styleId="TOC9">
    <w:name w:val="toc 9"/>
    <w:basedOn w:val="Normal"/>
    <w:next w:val="Normal"/>
    <w:autoRedefine/>
    <w:uiPriority w:val="39"/>
    <w:semiHidden/>
    <w:rsid w:val="0053559D"/>
    <w:pPr>
      <w:spacing w:after="0"/>
      <w:ind w:left="1920"/>
    </w:pPr>
    <w:rPr>
      <w:rFonts w:ascii="Book Antiqua" w:hAnsi="Book Antiqua"/>
      <w:sz w:val="20"/>
      <w:szCs w:val="20"/>
    </w:rPr>
  </w:style>
  <w:style w:type="character" w:styleId="CommentReference">
    <w:name w:val="annotation reference"/>
    <w:basedOn w:val="DefaultParagraphFont"/>
    <w:uiPriority w:val="99"/>
    <w:semiHidden/>
    <w:rsid w:val="001A033B"/>
    <w:rPr>
      <w:sz w:val="16"/>
      <w:szCs w:val="16"/>
    </w:rPr>
  </w:style>
  <w:style w:type="paragraph" w:styleId="CommentText">
    <w:name w:val="annotation text"/>
    <w:basedOn w:val="Normal"/>
    <w:link w:val="CommentTextChar"/>
    <w:uiPriority w:val="99"/>
    <w:semiHidden/>
    <w:rsid w:val="001A033B"/>
    <w:pPr>
      <w:spacing w:line="240" w:lineRule="auto"/>
    </w:pPr>
    <w:rPr>
      <w:sz w:val="20"/>
      <w:szCs w:val="20"/>
    </w:rPr>
  </w:style>
  <w:style w:type="character" w:customStyle="1" w:styleId="CommentTextChar">
    <w:name w:val="Comment Text Char"/>
    <w:basedOn w:val="DefaultParagraphFont"/>
    <w:link w:val="CommentText"/>
    <w:uiPriority w:val="99"/>
    <w:semiHidden/>
    <w:rsid w:val="001A033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A033B"/>
    <w:rPr>
      <w:b/>
      <w:bCs/>
    </w:rPr>
  </w:style>
  <w:style w:type="character" w:customStyle="1" w:styleId="CommentSubjectChar">
    <w:name w:val="Comment Subject Char"/>
    <w:basedOn w:val="CommentTextChar"/>
    <w:link w:val="CommentSubject"/>
    <w:uiPriority w:val="99"/>
    <w:semiHidden/>
    <w:rsid w:val="001A033B"/>
    <w:rPr>
      <w:rFonts w:ascii="Times New Roman" w:hAnsi="Times New Roman"/>
      <w:b/>
      <w:bCs/>
    </w:rPr>
  </w:style>
  <w:style w:type="character" w:styleId="Mention">
    <w:name w:val="Mention"/>
    <w:basedOn w:val="DefaultParagraphFont"/>
    <w:uiPriority w:val="99"/>
    <w:unhideWhenUsed/>
    <w:rsid w:val="000518E0"/>
    <w:rPr>
      <w:color w:val="2B579A"/>
      <w:shd w:val="clear" w:color="auto" w:fill="E1DFDD"/>
    </w:rPr>
  </w:style>
  <w:style w:type="character" w:customStyle="1" w:styleId="superscript">
    <w:name w:val="superscript"/>
    <w:basedOn w:val="DefaultParagraphFont"/>
    <w:rsid w:val="00117763"/>
  </w:style>
  <w:style w:type="character" w:customStyle="1" w:styleId="tab-display-name">
    <w:name w:val="tab-display-name"/>
    <w:basedOn w:val="DefaultParagraphFont"/>
    <w:rsid w:val="008F7FFC"/>
  </w:style>
  <w:style w:type="paragraph" w:customStyle="1" w:styleId="btn-group">
    <w:name w:val="btn-group"/>
    <w:basedOn w:val="Normal"/>
    <w:rsid w:val="008F7FF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6645">
      <w:bodyDiv w:val="1"/>
      <w:marLeft w:val="0"/>
      <w:marRight w:val="0"/>
      <w:marTop w:val="0"/>
      <w:marBottom w:val="0"/>
      <w:divBdr>
        <w:top w:val="none" w:sz="0" w:space="0" w:color="auto"/>
        <w:left w:val="none" w:sz="0" w:space="0" w:color="auto"/>
        <w:bottom w:val="none" w:sz="0" w:space="0" w:color="auto"/>
        <w:right w:val="none" w:sz="0" w:space="0" w:color="auto"/>
      </w:divBdr>
      <w:divsChild>
        <w:div w:id="856162361">
          <w:marLeft w:val="0"/>
          <w:marRight w:val="0"/>
          <w:marTop w:val="0"/>
          <w:marBottom w:val="0"/>
          <w:divBdr>
            <w:top w:val="none" w:sz="0" w:space="0" w:color="auto"/>
            <w:left w:val="none" w:sz="0" w:space="0" w:color="auto"/>
            <w:bottom w:val="none" w:sz="0" w:space="0" w:color="auto"/>
            <w:right w:val="none" w:sz="0" w:space="0" w:color="auto"/>
          </w:divBdr>
          <w:divsChild>
            <w:div w:id="1265501162">
              <w:marLeft w:val="0"/>
              <w:marRight w:val="0"/>
              <w:marTop w:val="0"/>
              <w:marBottom w:val="0"/>
              <w:divBdr>
                <w:top w:val="none" w:sz="0" w:space="0" w:color="auto"/>
                <w:left w:val="none" w:sz="0" w:space="0" w:color="auto"/>
                <w:bottom w:val="none" w:sz="0" w:space="0" w:color="auto"/>
                <w:right w:val="none" w:sz="0" w:space="0" w:color="auto"/>
              </w:divBdr>
              <w:divsChild>
                <w:div w:id="8163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4062">
      <w:bodyDiv w:val="1"/>
      <w:marLeft w:val="0"/>
      <w:marRight w:val="0"/>
      <w:marTop w:val="0"/>
      <w:marBottom w:val="0"/>
      <w:divBdr>
        <w:top w:val="none" w:sz="0" w:space="0" w:color="auto"/>
        <w:left w:val="none" w:sz="0" w:space="0" w:color="auto"/>
        <w:bottom w:val="none" w:sz="0" w:space="0" w:color="auto"/>
        <w:right w:val="none" w:sz="0" w:space="0" w:color="auto"/>
      </w:divBdr>
      <w:divsChild>
        <w:div w:id="1139957430">
          <w:marLeft w:val="0"/>
          <w:marRight w:val="0"/>
          <w:marTop w:val="0"/>
          <w:marBottom w:val="0"/>
          <w:divBdr>
            <w:top w:val="none" w:sz="0" w:space="0" w:color="auto"/>
            <w:left w:val="none" w:sz="0" w:space="0" w:color="auto"/>
            <w:bottom w:val="none" w:sz="0" w:space="0" w:color="auto"/>
            <w:right w:val="none" w:sz="0" w:space="0" w:color="auto"/>
          </w:divBdr>
          <w:divsChild>
            <w:div w:id="814220327">
              <w:marLeft w:val="0"/>
              <w:marRight w:val="0"/>
              <w:marTop w:val="0"/>
              <w:marBottom w:val="0"/>
              <w:divBdr>
                <w:top w:val="none" w:sz="0" w:space="0" w:color="auto"/>
                <w:left w:val="none" w:sz="0" w:space="0" w:color="auto"/>
                <w:bottom w:val="none" w:sz="0" w:space="0" w:color="auto"/>
                <w:right w:val="none" w:sz="0" w:space="0" w:color="auto"/>
              </w:divBdr>
              <w:divsChild>
                <w:div w:id="1389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6281">
      <w:bodyDiv w:val="1"/>
      <w:marLeft w:val="0"/>
      <w:marRight w:val="0"/>
      <w:marTop w:val="0"/>
      <w:marBottom w:val="0"/>
      <w:divBdr>
        <w:top w:val="none" w:sz="0" w:space="0" w:color="auto"/>
        <w:left w:val="none" w:sz="0" w:space="0" w:color="auto"/>
        <w:bottom w:val="none" w:sz="0" w:space="0" w:color="auto"/>
        <w:right w:val="none" w:sz="0" w:space="0" w:color="auto"/>
      </w:divBdr>
      <w:divsChild>
        <w:div w:id="1636182463">
          <w:marLeft w:val="0"/>
          <w:marRight w:val="0"/>
          <w:marTop w:val="0"/>
          <w:marBottom w:val="0"/>
          <w:divBdr>
            <w:top w:val="none" w:sz="0" w:space="0" w:color="auto"/>
            <w:left w:val="none" w:sz="0" w:space="0" w:color="auto"/>
            <w:bottom w:val="none" w:sz="0" w:space="0" w:color="auto"/>
            <w:right w:val="none" w:sz="0" w:space="0" w:color="auto"/>
          </w:divBdr>
        </w:div>
      </w:divsChild>
    </w:div>
    <w:div w:id="242107090">
      <w:bodyDiv w:val="1"/>
      <w:marLeft w:val="0"/>
      <w:marRight w:val="0"/>
      <w:marTop w:val="0"/>
      <w:marBottom w:val="0"/>
      <w:divBdr>
        <w:top w:val="none" w:sz="0" w:space="0" w:color="auto"/>
        <w:left w:val="none" w:sz="0" w:space="0" w:color="auto"/>
        <w:bottom w:val="none" w:sz="0" w:space="0" w:color="auto"/>
        <w:right w:val="none" w:sz="0" w:space="0" w:color="auto"/>
      </w:divBdr>
      <w:divsChild>
        <w:div w:id="217667527">
          <w:marLeft w:val="0"/>
          <w:marRight w:val="0"/>
          <w:marTop w:val="0"/>
          <w:marBottom w:val="0"/>
          <w:divBdr>
            <w:top w:val="none" w:sz="0" w:space="0" w:color="auto"/>
            <w:left w:val="none" w:sz="0" w:space="0" w:color="auto"/>
            <w:bottom w:val="none" w:sz="0" w:space="0" w:color="auto"/>
            <w:right w:val="none" w:sz="0" w:space="0" w:color="auto"/>
          </w:divBdr>
        </w:div>
        <w:div w:id="416899710">
          <w:marLeft w:val="0"/>
          <w:marRight w:val="0"/>
          <w:marTop w:val="0"/>
          <w:marBottom w:val="0"/>
          <w:divBdr>
            <w:top w:val="none" w:sz="0" w:space="0" w:color="auto"/>
            <w:left w:val="none" w:sz="0" w:space="0" w:color="auto"/>
            <w:bottom w:val="none" w:sz="0" w:space="0" w:color="auto"/>
            <w:right w:val="none" w:sz="0" w:space="0" w:color="auto"/>
          </w:divBdr>
        </w:div>
        <w:div w:id="725026580">
          <w:marLeft w:val="0"/>
          <w:marRight w:val="0"/>
          <w:marTop w:val="0"/>
          <w:marBottom w:val="0"/>
          <w:divBdr>
            <w:top w:val="none" w:sz="0" w:space="0" w:color="auto"/>
            <w:left w:val="none" w:sz="0" w:space="0" w:color="auto"/>
            <w:bottom w:val="none" w:sz="0" w:space="0" w:color="auto"/>
            <w:right w:val="none" w:sz="0" w:space="0" w:color="auto"/>
          </w:divBdr>
        </w:div>
      </w:divsChild>
    </w:div>
    <w:div w:id="310212423">
      <w:bodyDiv w:val="1"/>
      <w:marLeft w:val="0"/>
      <w:marRight w:val="0"/>
      <w:marTop w:val="0"/>
      <w:marBottom w:val="0"/>
      <w:divBdr>
        <w:top w:val="none" w:sz="0" w:space="0" w:color="auto"/>
        <w:left w:val="none" w:sz="0" w:space="0" w:color="auto"/>
        <w:bottom w:val="none" w:sz="0" w:space="0" w:color="auto"/>
        <w:right w:val="none" w:sz="0" w:space="0" w:color="auto"/>
      </w:divBdr>
      <w:divsChild>
        <w:div w:id="1030061746">
          <w:marLeft w:val="0"/>
          <w:marRight w:val="0"/>
          <w:marTop w:val="0"/>
          <w:marBottom w:val="0"/>
          <w:divBdr>
            <w:top w:val="none" w:sz="0" w:space="0" w:color="auto"/>
            <w:left w:val="none" w:sz="0" w:space="0" w:color="auto"/>
            <w:bottom w:val="none" w:sz="0" w:space="0" w:color="auto"/>
            <w:right w:val="none" w:sz="0" w:space="0" w:color="auto"/>
          </w:divBdr>
        </w:div>
      </w:divsChild>
    </w:div>
    <w:div w:id="399911806">
      <w:bodyDiv w:val="1"/>
      <w:marLeft w:val="0"/>
      <w:marRight w:val="0"/>
      <w:marTop w:val="0"/>
      <w:marBottom w:val="0"/>
      <w:divBdr>
        <w:top w:val="none" w:sz="0" w:space="0" w:color="auto"/>
        <w:left w:val="none" w:sz="0" w:space="0" w:color="auto"/>
        <w:bottom w:val="none" w:sz="0" w:space="0" w:color="auto"/>
        <w:right w:val="none" w:sz="0" w:space="0" w:color="auto"/>
      </w:divBdr>
      <w:divsChild>
        <w:div w:id="17708150">
          <w:marLeft w:val="0"/>
          <w:marRight w:val="0"/>
          <w:marTop w:val="0"/>
          <w:marBottom w:val="0"/>
          <w:divBdr>
            <w:top w:val="none" w:sz="0" w:space="0" w:color="auto"/>
            <w:left w:val="none" w:sz="0" w:space="0" w:color="auto"/>
            <w:bottom w:val="none" w:sz="0" w:space="0" w:color="auto"/>
            <w:right w:val="none" w:sz="0" w:space="0" w:color="auto"/>
          </w:divBdr>
          <w:divsChild>
            <w:div w:id="1059283017">
              <w:marLeft w:val="0"/>
              <w:marRight w:val="0"/>
              <w:marTop w:val="0"/>
              <w:marBottom w:val="0"/>
              <w:divBdr>
                <w:top w:val="none" w:sz="0" w:space="0" w:color="auto"/>
                <w:left w:val="none" w:sz="0" w:space="0" w:color="auto"/>
                <w:bottom w:val="none" w:sz="0" w:space="0" w:color="auto"/>
                <w:right w:val="none" w:sz="0" w:space="0" w:color="auto"/>
              </w:divBdr>
              <w:divsChild>
                <w:div w:id="857306009">
                  <w:marLeft w:val="0"/>
                  <w:marRight w:val="0"/>
                  <w:marTop w:val="0"/>
                  <w:marBottom w:val="0"/>
                  <w:divBdr>
                    <w:top w:val="none" w:sz="0" w:space="0" w:color="auto"/>
                    <w:left w:val="none" w:sz="0" w:space="0" w:color="auto"/>
                    <w:bottom w:val="none" w:sz="0" w:space="0" w:color="auto"/>
                    <w:right w:val="none" w:sz="0" w:space="0" w:color="auto"/>
                  </w:divBdr>
                </w:div>
                <w:div w:id="1133717914">
                  <w:marLeft w:val="0"/>
                  <w:marRight w:val="0"/>
                  <w:marTop w:val="0"/>
                  <w:marBottom w:val="0"/>
                  <w:divBdr>
                    <w:top w:val="none" w:sz="0" w:space="0" w:color="auto"/>
                    <w:left w:val="none" w:sz="0" w:space="0" w:color="auto"/>
                    <w:bottom w:val="none" w:sz="0" w:space="0" w:color="auto"/>
                    <w:right w:val="none" w:sz="0" w:space="0" w:color="auto"/>
                  </w:divBdr>
                </w:div>
                <w:div w:id="1741708436">
                  <w:marLeft w:val="0"/>
                  <w:marRight w:val="0"/>
                  <w:marTop w:val="0"/>
                  <w:marBottom w:val="0"/>
                  <w:divBdr>
                    <w:top w:val="none" w:sz="0" w:space="0" w:color="auto"/>
                    <w:left w:val="none" w:sz="0" w:space="0" w:color="auto"/>
                    <w:bottom w:val="none" w:sz="0" w:space="0" w:color="auto"/>
                    <w:right w:val="none" w:sz="0" w:space="0" w:color="auto"/>
                  </w:divBdr>
                </w:div>
                <w:div w:id="21239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3229">
          <w:marLeft w:val="0"/>
          <w:marRight w:val="0"/>
          <w:marTop w:val="0"/>
          <w:marBottom w:val="0"/>
          <w:divBdr>
            <w:top w:val="none" w:sz="0" w:space="0" w:color="auto"/>
            <w:left w:val="none" w:sz="0" w:space="0" w:color="auto"/>
            <w:bottom w:val="none" w:sz="0" w:space="0" w:color="auto"/>
            <w:right w:val="none" w:sz="0" w:space="0" w:color="auto"/>
          </w:divBdr>
          <w:divsChild>
            <w:div w:id="93093007">
              <w:marLeft w:val="0"/>
              <w:marRight w:val="0"/>
              <w:marTop w:val="0"/>
              <w:marBottom w:val="0"/>
              <w:divBdr>
                <w:top w:val="none" w:sz="0" w:space="0" w:color="auto"/>
                <w:left w:val="none" w:sz="0" w:space="0" w:color="auto"/>
                <w:bottom w:val="none" w:sz="0" w:space="0" w:color="auto"/>
                <w:right w:val="none" w:sz="0" w:space="0" w:color="auto"/>
              </w:divBdr>
              <w:divsChild>
                <w:div w:id="15244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88938">
      <w:bodyDiv w:val="1"/>
      <w:marLeft w:val="0"/>
      <w:marRight w:val="0"/>
      <w:marTop w:val="0"/>
      <w:marBottom w:val="0"/>
      <w:divBdr>
        <w:top w:val="none" w:sz="0" w:space="0" w:color="auto"/>
        <w:left w:val="none" w:sz="0" w:space="0" w:color="auto"/>
        <w:bottom w:val="none" w:sz="0" w:space="0" w:color="auto"/>
        <w:right w:val="none" w:sz="0" w:space="0" w:color="auto"/>
      </w:divBdr>
      <w:divsChild>
        <w:div w:id="1484851932">
          <w:marLeft w:val="0"/>
          <w:marRight w:val="0"/>
          <w:marTop w:val="0"/>
          <w:marBottom w:val="0"/>
          <w:divBdr>
            <w:top w:val="none" w:sz="0" w:space="0" w:color="auto"/>
            <w:left w:val="none" w:sz="0" w:space="0" w:color="auto"/>
            <w:bottom w:val="none" w:sz="0" w:space="0" w:color="auto"/>
            <w:right w:val="none" w:sz="0" w:space="0" w:color="auto"/>
          </w:divBdr>
        </w:div>
      </w:divsChild>
    </w:div>
    <w:div w:id="553544807">
      <w:bodyDiv w:val="1"/>
      <w:marLeft w:val="0"/>
      <w:marRight w:val="0"/>
      <w:marTop w:val="0"/>
      <w:marBottom w:val="0"/>
      <w:divBdr>
        <w:top w:val="none" w:sz="0" w:space="0" w:color="auto"/>
        <w:left w:val="none" w:sz="0" w:space="0" w:color="auto"/>
        <w:bottom w:val="none" w:sz="0" w:space="0" w:color="auto"/>
        <w:right w:val="none" w:sz="0" w:space="0" w:color="auto"/>
      </w:divBdr>
    </w:div>
    <w:div w:id="557205526">
      <w:bodyDiv w:val="1"/>
      <w:marLeft w:val="0"/>
      <w:marRight w:val="0"/>
      <w:marTop w:val="0"/>
      <w:marBottom w:val="0"/>
      <w:divBdr>
        <w:top w:val="none" w:sz="0" w:space="0" w:color="auto"/>
        <w:left w:val="none" w:sz="0" w:space="0" w:color="auto"/>
        <w:bottom w:val="none" w:sz="0" w:space="0" w:color="auto"/>
        <w:right w:val="none" w:sz="0" w:space="0" w:color="auto"/>
      </w:divBdr>
      <w:divsChild>
        <w:div w:id="929003543">
          <w:marLeft w:val="0"/>
          <w:marRight w:val="0"/>
          <w:marTop w:val="0"/>
          <w:marBottom w:val="0"/>
          <w:divBdr>
            <w:top w:val="none" w:sz="0" w:space="0" w:color="auto"/>
            <w:left w:val="none" w:sz="0" w:space="0" w:color="auto"/>
            <w:bottom w:val="none" w:sz="0" w:space="0" w:color="auto"/>
            <w:right w:val="none" w:sz="0" w:space="0" w:color="auto"/>
          </w:divBdr>
        </w:div>
        <w:div w:id="1021662900">
          <w:marLeft w:val="0"/>
          <w:marRight w:val="0"/>
          <w:marTop w:val="0"/>
          <w:marBottom w:val="0"/>
          <w:divBdr>
            <w:top w:val="none" w:sz="0" w:space="0" w:color="auto"/>
            <w:left w:val="none" w:sz="0" w:space="0" w:color="auto"/>
            <w:bottom w:val="none" w:sz="0" w:space="0" w:color="auto"/>
            <w:right w:val="none" w:sz="0" w:space="0" w:color="auto"/>
          </w:divBdr>
        </w:div>
        <w:div w:id="1275555175">
          <w:marLeft w:val="0"/>
          <w:marRight w:val="0"/>
          <w:marTop w:val="0"/>
          <w:marBottom w:val="0"/>
          <w:divBdr>
            <w:top w:val="none" w:sz="0" w:space="0" w:color="auto"/>
            <w:left w:val="none" w:sz="0" w:space="0" w:color="auto"/>
            <w:bottom w:val="none" w:sz="0" w:space="0" w:color="auto"/>
            <w:right w:val="none" w:sz="0" w:space="0" w:color="auto"/>
          </w:divBdr>
        </w:div>
      </w:divsChild>
    </w:div>
    <w:div w:id="613825557">
      <w:bodyDiv w:val="1"/>
      <w:marLeft w:val="0"/>
      <w:marRight w:val="0"/>
      <w:marTop w:val="0"/>
      <w:marBottom w:val="0"/>
      <w:divBdr>
        <w:top w:val="none" w:sz="0" w:space="0" w:color="auto"/>
        <w:left w:val="none" w:sz="0" w:space="0" w:color="auto"/>
        <w:bottom w:val="none" w:sz="0" w:space="0" w:color="auto"/>
        <w:right w:val="none" w:sz="0" w:space="0" w:color="auto"/>
      </w:divBdr>
      <w:divsChild>
        <w:div w:id="132988417">
          <w:marLeft w:val="0"/>
          <w:marRight w:val="0"/>
          <w:marTop w:val="0"/>
          <w:marBottom w:val="0"/>
          <w:divBdr>
            <w:top w:val="none" w:sz="0" w:space="0" w:color="auto"/>
            <w:left w:val="none" w:sz="0" w:space="0" w:color="auto"/>
            <w:bottom w:val="none" w:sz="0" w:space="0" w:color="auto"/>
            <w:right w:val="none" w:sz="0" w:space="0" w:color="auto"/>
          </w:divBdr>
        </w:div>
        <w:div w:id="260601082">
          <w:marLeft w:val="0"/>
          <w:marRight w:val="0"/>
          <w:marTop w:val="0"/>
          <w:marBottom w:val="0"/>
          <w:divBdr>
            <w:top w:val="none" w:sz="0" w:space="0" w:color="auto"/>
            <w:left w:val="none" w:sz="0" w:space="0" w:color="auto"/>
            <w:bottom w:val="none" w:sz="0" w:space="0" w:color="auto"/>
            <w:right w:val="none" w:sz="0" w:space="0" w:color="auto"/>
          </w:divBdr>
        </w:div>
        <w:div w:id="278996315">
          <w:marLeft w:val="0"/>
          <w:marRight w:val="0"/>
          <w:marTop w:val="0"/>
          <w:marBottom w:val="0"/>
          <w:divBdr>
            <w:top w:val="none" w:sz="0" w:space="0" w:color="auto"/>
            <w:left w:val="none" w:sz="0" w:space="0" w:color="auto"/>
            <w:bottom w:val="none" w:sz="0" w:space="0" w:color="auto"/>
            <w:right w:val="none" w:sz="0" w:space="0" w:color="auto"/>
          </w:divBdr>
          <w:divsChild>
            <w:div w:id="227111034">
              <w:marLeft w:val="0"/>
              <w:marRight w:val="0"/>
              <w:marTop w:val="0"/>
              <w:marBottom w:val="0"/>
              <w:divBdr>
                <w:top w:val="none" w:sz="0" w:space="0" w:color="auto"/>
                <w:left w:val="none" w:sz="0" w:space="0" w:color="auto"/>
                <w:bottom w:val="none" w:sz="0" w:space="0" w:color="auto"/>
                <w:right w:val="none" w:sz="0" w:space="0" w:color="auto"/>
              </w:divBdr>
            </w:div>
            <w:div w:id="441655278">
              <w:marLeft w:val="0"/>
              <w:marRight w:val="0"/>
              <w:marTop w:val="0"/>
              <w:marBottom w:val="0"/>
              <w:divBdr>
                <w:top w:val="none" w:sz="0" w:space="0" w:color="auto"/>
                <w:left w:val="none" w:sz="0" w:space="0" w:color="auto"/>
                <w:bottom w:val="none" w:sz="0" w:space="0" w:color="auto"/>
                <w:right w:val="none" w:sz="0" w:space="0" w:color="auto"/>
              </w:divBdr>
            </w:div>
            <w:div w:id="1439256565">
              <w:marLeft w:val="0"/>
              <w:marRight w:val="0"/>
              <w:marTop w:val="0"/>
              <w:marBottom w:val="0"/>
              <w:divBdr>
                <w:top w:val="none" w:sz="0" w:space="0" w:color="auto"/>
                <w:left w:val="none" w:sz="0" w:space="0" w:color="auto"/>
                <w:bottom w:val="none" w:sz="0" w:space="0" w:color="auto"/>
                <w:right w:val="none" w:sz="0" w:space="0" w:color="auto"/>
              </w:divBdr>
            </w:div>
          </w:divsChild>
        </w:div>
        <w:div w:id="608438821">
          <w:marLeft w:val="0"/>
          <w:marRight w:val="0"/>
          <w:marTop w:val="0"/>
          <w:marBottom w:val="0"/>
          <w:divBdr>
            <w:top w:val="none" w:sz="0" w:space="0" w:color="auto"/>
            <w:left w:val="none" w:sz="0" w:space="0" w:color="auto"/>
            <w:bottom w:val="none" w:sz="0" w:space="0" w:color="auto"/>
            <w:right w:val="none" w:sz="0" w:space="0" w:color="auto"/>
          </w:divBdr>
        </w:div>
        <w:div w:id="812410386">
          <w:marLeft w:val="0"/>
          <w:marRight w:val="0"/>
          <w:marTop w:val="0"/>
          <w:marBottom w:val="0"/>
          <w:divBdr>
            <w:top w:val="none" w:sz="0" w:space="0" w:color="auto"/>
            <w:left w:val="none" w:sz="0" w:space="0" w:color="auto"/>
            <w:bottom w:val="none" w:sz="0" w:space="0" w:color="auto"/>
            <w:right w:val="none" w:sz="0" w:space="0" w:color="auto"/>
          </w:divBdr>
          <w:divsChild>
            <w:div w:id="402869964">
              <w:marLeft w:val="0"/>
              <w:marRight w:val="0"/>
              <w:marTop w:val="0"/>
              <w:marBottom w:val="0"/>
              <w:divBdr>
                <w:top w:val="none" w:sz="0" w:space="0" w:color="auto"/>
                <w:left w:val="none" w:sz="0" w:space="0" w:color="auto"/>
                <w:bottom w:val="none" w:sz="0" w:space="0" w:color="auto"/>
                <w:right w:val="none" w:sz="0" w:space="0" w:color="auto"/>
              </w:divBdr>
            </w:div>
            <w:div w:id="410009891">
              <w:marLeft w:val="0"/>
              <w:marRight w:val="0"/>
              <w:marTop w:val="0"/>
              <w:marBottom w:val="0"/>
              <w:divBdr>
                <w:top w:val="none" w:sz="0" w:space="0" w:color="auto"/>
                <w:left w:val="none" w:sz="0" w:space="0" w:color="auto"/>
                <w:bottom w:val="none" w:sz="0" w:space="0" w:color="auto"/>
                <w:right w:val="none" w:sz="0" w:space="0" w:color="auto"/>
              </w:divBdr>
            </w:div>
            <w:div w:id="730270707">
              <w:marLeft w:val="0"/>
              <w:marRight w:val="0"/>
              <w:marTop w:val="0"/>
              <w:marBottom w:val="0"/>
              <w:divBdr>
                <w:top w:val="none" w:sz="0" w:space="0" w:color="auto"/>
                <w:left w:val="none" w:sz="0" w:space="0" w:color="auto"/>
                <w:bottom w:val="none" w:sz="0" w:space="0" w:color="auto"/>
                <w:right w:val="none" w:sz="0" w:space="0" w:color="auto"/>
              </w:divBdr>
            </w:div>
            <w:div w:id="1388142793">
              <w:marLeft w:val="0"/>
              <w:marRight w:val="0"/>
              <w:marTop w:val="0"/>
              <w:marBottom w:val="0"/>
              <w:divBdr>
                <w:top w:val="none" w:sz="0" w:space="0" w:color="auto"/>
                <w:left w:val="none" w:sz="0" w:space="0" w:color="auto"/>
                <w:bottom w:val="none" w:sz="0" w:space="0" w:color="auto"/>
                <w:right w:val="none" w:sz="0" w:space="0" w:color="auto"/>
              </w:divBdr>
            </w:div>
            <w:div w:id="1789007837">
              <w:marLeft w:val="0"/>
              <w:marRight w:val="0"/>
              <w:marTop w:val="0"/>
              <w:marBottom w:val="0"/>
              <w:divBdr>
                <w:top w:val="none" w:sz="0" w:space="0" w:color="auto"/>
                <w:left w:val="none" w:sz="0" w:space="0" w:color="auto"/>
                <w:bottom w:val="none" w:sz="0" w:space="0" w:color="auto"/>
                <w:right w:val="none" w:sz="0" w:space="0" w:color="auto"/>
              </w:divBdr>
            </w:div>
          </w:divsChild>
        </w:div>
        <w:div w:id="865675905">
          <w:marLeft w:val="0"/>
          <w:marRight w:val="0"/>
          <w:marTop w:val="0"/>
          <w:marBottom w:val="0"/>
          <w:divBdr>
            <w:top w:val="none" w:sz="0" w:space="0" w:color="auto"/>
            <w:left w:val="none" w:sz="0" w:space="0" w:color="auto"/>
            <w:bottom w:val="none" w:sz="0" w:space="0" w:color="auto"/>
            <w:right w:val="none" w:sz="0" w:space="0" w:color="auto"/>
          </w:divBdr>
        </w:div>
        <w:div w:id="921841366">
          <w:marLeft w:val="0"/>
          <w:marRight w:val="0"/>
          <w:marTop w:val="0"/>
          <w:marBottom w:val="0"/>
          <w:divBdr>
            <w:top w:val="none" w:sz="0" w:space="0" w:color="auto"/>
            <w:left w:val="none" w:sz="0" w:space="0" w:color="auto"/>
            <w:bottom w:val="none" w:sz="0" w:space="0" w:color="auto"/>
            <w:right w:val="none" w:sz="0" w:space="0" w:color="auto"/>
          </w:divBdr>
        </w:div>
        <w:div w:id="995182760">
          <w:marLeft w:val="0"/>
          <w:marRight w:val="0"/>
          <w:marTop w:val="0"/>
          <w:marBottom w:val="0"/>
          <w:divBdr>
            <w:top w:val="none" w:sz="0" w:space="0" w:color="auto"/>
            <w:left w:val="none" w:sz="0" w:space="0" w:color="auto"/>
            <w:bottom w:val="none" w:sz="0" w:space="0" w:color="auto"/>
            <w:right w:val="none" w:sz="0" w:space="0" w:color="auto"/>
          </w:divBdr>
        </w:div>
        <w:div w:id="1071850637">
          <w:marLeft w:val="0"/>
          <w:marRight w:val="0"/>
          <w:marTop w:val="0"/>
          <w:marBottom w:val="0"/>
          <w:divBdr>
            <w:top w:val="none" w:sz="0" w:space="0" w:color="auto"/>
            <w:left w:val="none" w:sz="0" w:space="0" w:color="auto"/>
            <w:bottom w:val="none" w:sz="0" w:space="0" w:color="auto"/>
            <w:right w:val="none" w:sz="0" w:space="0" w:color="auto"/>
          </w:divBdr>
          <w:divsChild>
            <w:div w:id="119422890">
              <w:marLeft w:val="0"/>
              <w:marRight w:val="0"/>
              <w:marTop w:val="0"/>
              <w:marBottom w:val="0"/>
              <w:divBdr>
                <w:top w:val="none" w:sz="0" w:space="0" w:color="auto"/>
                <w:left w:val="none" w:sz="0" w:space="0" w:color="auto"/>
                <w:bottom w:val="none" w:sz="0" w:space="0" w:color="auto"/>
                <w:right w:val="none" w:sz="0" w:space="0" w:color="auto"/>
              </w:divBdr>
            </w:div>
            <w:div w:id="164516086">
              <w:marLeft w:val="0"/>
              <w:marRight w:val="0"/>
              <w:marTop w:val="0"/>
              <w:marBottom w:val="0"/>
              <w:divBdr>
                <w:top w:val="none" w:sz="0" w:space="0" w:color="auto"/>
                <w:left w:val="none" w:sz="0" w:space="0" w:color="auto"/>
                <w:bottom w:val="none" w:sz="0" w:space="0" w:color="auto"/>
                <w:right w:val="none" w:sz="0" w:space="0" w:color="auto"/>
              </w:divBdr>
            </w:div>
            <w:div w:id="303968221">
              <w:marLeft w:val="0"/>
              <w:marRight w:val="0"/>
              <w:marTop w:val="0"/>
              <w:marBottom w:val="0"/>
              <w:divBdr>
                <w:top w:val="none" w:sz="0" w:space="0" w:color="auto"/>
                <w:left w:val="none" w:sz="0" w:space="0" w:color="auto"/>
                <w:bottom w:val="none" w:sz="0" w:space="0" w:color="auto"/>
                <w:right w:val="none" w:sz="0" w:space="0" w:color="auto"/>
              </w:divBdr>
            </w:div>
            <w:div w:id="463695020">
              <w:marLeft w:val="0"/>
              <w:marRight w:val="0"/>
              <w:marTop w:val="0"/>
              <w:marBottom w:val="0"/>
              <w:divBdr>
                <w:top w:val="none" w:sz="0" w:space="0" w:color="auto"/>
                <w:left w:val="none" w:sz="0" w:space="0" w:color="auto"/>
                <w:bottom w:val="none" w:sz="0" w:space="0" w:color="auto"/>
                <w:right w:val="none" w:sz="0" w:space="0" w:color="auto"/>
              </w:divBdr>
            </w:div>
            <w:div w:id="472142904">
              <w:marLeft w:val="0"/>
              <w:marRight w:val="0"/>
              <w:marTop w:val="0"/>
              <w:marBottom w:val="0"/>
              <w:divBdr>
                <w:top w:val="none" w:sz="0" w:space="0" w:color="auto"/>
                <w:left w:val="none" w:sz="0" w:space="0" w:color="auto"/>
                <w:bottom w:val="none" w:sz="0" w:space="0" w:color="auto"/>
                <w:right w:val="none" w:sz="0" w:space="0" w:color="auto"/>
              </w:divBdr>
            </w:div>
          </w:divsChild>
        </w:div>
        <w:div w:id="1076778219">
          <w:marLeft w:val="0"/>
          <w:marRight w:val="0"/>
          <w:marTop w:val="0"/>
          <w:marBottom w:val="0"/>
          <w:divBdr>
            <w:top w:val="none" w:sz="0" w:space="0" w:color="auto"/>
            <w:left w:val="none" w:sz="0" w:space="0" w:color="auto"/>
            <w:bottom w:val="none" w:sz="0" w:space="0" w:color="auto"/>
            <w:right w:val="none" w:sz="0" w:space="0" w:color="auto"/>
          </w:divBdr>
        </w:div>
        <w:div w:id="1169252397">
          <w:marLeft w:val="0"/>
          <w:marRight w:val="0"/>
          <w:marTop w:val="0"/>
          <w:marBottom w:val="0"/>
          <w:divBdr>
            <w:top w:val="none" w:sz="0" w:space="0" w:color="auto"/>
            <w:left w:val="none" w:sz="0" w:space="0" w:color="auto"/>
            <w:bottom w:val="none" w:sz="0" w:space="0" w:color="auto"/>
            <w:right w:val="none" w:sz="0" w:space="0" w:color="auto"/>
          </w:divBdr>
        </w:div>
        <w:div w:id="1189369778">
          <w:marLeft w:val="0"/>
          <w:marRight w:val="0"/>
          <w:marTop w:val="0"/>
          <w:marBottom w:val="0"/>
          <w:divBdr>
            <w:top w:val="none" w:sz="0" w:space="0" w:color="auto"/>
            <w:left w:val="none" w:sz="0" w:space="0" w:color="auto"/>
            <w:bottom w:val="none" w:sz="0" w:space="0" w:color="auto"/>
            <w:right w:val="none" w:sz="0" w:space="0" w:color="auto"/>
          </w:divBdr>
        </w:div>
        <w:div w:id="1233812475">
          <w:marLeft w:val="0"/>
          <w:marRight w:val="0"/>
          <w:marTop w:val="0"/>
          <w:marBottom w:val="0"/>
          <w:divBdr>
            <w:top w:val="none" w:sz="0" w:space="0" w:color="auto"/>
            <w:left w:val="none" w:sz="0" w:space="0" w:color="auto"/>
            <w:bottom w:val="none" w:sz="0" w:space="0" w:color="auto"/>
            <w:right w:val="none" w:sz="0" w:space="0" w:color="auto"/>
          </w:divBdr>
        </w:div>
        <w:div w:id="1297906863">
          <w:marLeft w:val="0"/>
          <w:marRight w:val="0"/>
          <w:marTop w:val="0"/>
          <w:marBottom w:val="0"/>
          <w:divBdr>
            <w:top w:val="none" w:sz="0" w:space="0" w:color="auto"/>
            <w:left w:val="none" w:sz="0" w:space="0" w:color="auto"/>
            <w:bottom w:val="none" w:sz="0" w:space="0" w:color="auto"/>
            <w:right w:val="none" w:sz="0" w:space="0" w:color="auto"/>
          </w:divBdr>
        </w:div>
        <w:div w:id="1303996638">
          <w:marLeft w:val="0"/>
          <w:marRight w:val="0"/>
          <w:marTop w:val="0"/>
          <w:marBottom w:val="0"/>
          <w:divBdr>
            <w:top w:val="none" w:sz="0" w:space="0" w:color="auto"/>
            <w:left w:val="none" w:sz="0" w:space="0" w:color="auto"/>
            <w:bottom w:val="none" w:sz="0" w:space="0" w:color="auto"/>
            <w:right w:val="none" w:sz="0" w:space="0" w:color="auto"/>
          </w:divBdr>
        </w:div>
        <w:div w:id="1364788682">
          <w:marLeft w:val="0"/>
          <w:marRight w:val="0"/>
          <w:marTop w:val="0"/>
          <w:marBottom w:val="0"/>
          <w:divBdr>
            <w:top w:val="none" w:sz="0" w:space="0" w:color="auto"/>
            <w:left w:val="none" w:sz="0" w:space="0" w:color="auto"/>
            <w:bottom w:val="none" w:sz="0" w:space="0" w:color="auto"/>
            <w:right w:val="none" w:sz="0" w:space="0" w:color="auto"/>
          </w:divBdr>
          <w:divsChild>
            <w:div w:id="86049116">
              <w:marLeft w:val="0"/>
              <w:marRight w:val="0"/>
              <w:marTop w:val="0"/>
              <w:marBottom w:val="0"/>
              <w:divBdr>
                <w:top w:val="none" w:sz="0" w:space="0" w:color="auto"/>
                <w:left w:val="none" w:sz="0" w:space="0" w:color="auto"/>
                <w:bottom w:val="none" w:sz="0" w:space="0" w:color="auto"/>
                <w:right w:val="none" w:sz="0" w:space="0" w:color="auto"/>
              </w:divBdr>
            </w:div>
            <w:div w:id="618603988">
              <w:marLeft w:val="0"/>
              <w:marRight w:val="0"/>
              <w:marTop w:val="0"/>
              <w:marBottom w:val="0"/>
              <w:divBdr>
                <w:top w:val="none" w:sz="0" w:space="0" w:color="auto"/>
                <w:left w:val="none" w:sz="0" w:space="0" w:color="auto"/>
                <w:bottom w:val="none" w:sz="0" w:space="0" w:color="auto"/>
                <w:right w:val="none" w:sz="0" w:space="0" w:color="auto"/>
              </w:divBdr>
            </w:div>
            <w:div w:id="848064449">
              <w:marLeft w:val="0"/>
              <w:marRight w:val="0"/>
              <w:marTop w:val="0"/>
              <w:marBottom w:val="0"/>
              <w:divBdr>
                <w:top w:val="none" w:sz="0" w:space="0" w:color="auto"/>
                <w:left w:val="none" w:sz="0" w:space="0" w:color="auto"/>
                <w:bottom w:val="none" w:sz="0" w:space="0" w:color="auto"/>
                <w:right w:val="none" w:sz="0" w:space="0" w:color="auto"/>
              </w:divBdr>
            </w:div>
            <w:div w:id="1065908083">
              <w:marLeft w:val="0"/>
              <w:marRight w:val="0"/>
              <w:marTop w:val="0"/>
              <w:marBottom w:val="0"/>
              <w:divBdr>
                <w:top w:val="none" w:sz="0" w:space="0" w:color="auto"/>
                <w:left w:val="none" w:sz="0" w:space="0" w:color="auto"/>
                <w:bottom w:val="none" w:sz="0" w:space="0" w:color="auto"/>
                <w:right w:val="none" w:sz="0" w:space="0" w:color="auto"/>
              </w:divBdr>
            </w:div>
          </w:divsChild>
        </w:div>
        <w:div w:id="1668358105">
          <w:marLeft w:val="0"/>
          <w:marRight w:val="0"/>
          <w:marTop w:val="0"/>
          <w:marBottom w:val="0"/>
          <w:divBdr>
            <w:top w:val="none" w:sz="0" w:space="0" w:color="auto"/>
            <w:left w:val="none" w:sz="0" w:space="0" w:color="auto"/>
            <w:bottom w:val="none" w:sz="0" w:space="0" w:color="auto"/>
            <w:right w:val="none" w:sz="0" w:space="0" w:color="auto"/>
          </w:divBdr>
        </w:div>
        <w:div w:id="1674065580">
          <w:marLeft w:val="0"/>
          <w:marRight w:val="0"/>
          <w:marTop w:val="0"/>
          <w:marBottom w:val="0"/>
          <w:divBdr>
            <w:top w:val="none" w:sz="0" w:space="0" w:color="auto"/>
            <w:left w:val="none" w:sz="0" w:space="0" w:color="auto"/>
            <w:bottom w:val="none" w:sz="0" w:space="0" w:color="auto"/>
            <w:right w:val="none" w:sz="0" w:space="0" w:color="auto"/>
          </w:divBdr>
        </w:div>
        <w:div w:id="1678343708">
          <w:marLeft w:val="0"/>
          <w:marRight w:val="0"/>
          <w:marTop w:val="0"/>
          <w:marBottom w:val="0"/>
          <w:divBdr>
            <w:top w:val="none" w:sz="0" w:space="0" w:color="auto"/>
            <w:left w:val="none" w:sz="0" w:space="0" w:color="auto"/>
            <w:bottom w:val="none" w:sz="0" w:space="0" w:color="auto"/>
            <w:right w:val="none" w:sz="0" w:space="0" w:color="auto"/>
          </w:divBdr>
        </w:div>
        <w:div w:id="1706559803">
          <w:marLeft w:val="0"/>
          <w:marRight w:val="0"/>
          <w:marTop w:val="0"/>
          <w:marBottom w:val="0"/>
          <w:divBdr>
            <w:top w:val="none" w:sz="0" w:space="0" w:color="auto"/>
            <w:left w:val="none" w:sz="0" w:space="0" w:color="auto"/>
            <w:bottom w:val="none" w:sz="0" w:space="0" w:color="auto"/>
            <w:right w:val="none" w:sz="0" w:space="0" w:color="auto"/>
          </w:divBdr>
        </w:div>
        <w:div w:id="1809929686">
          <w:marLeft w:val="0"/>
          <w:marRight w:val="0"/>
          <w:marTop w:val="0"/>
          <w:marBottom w:val="0"/>
          <w:divBdr>
            <w:top w:val="none" w:sz="0" w:space="0" w:color="auto"/>
            <w:left w:val="none" w:sz="0" w:space="0" w:color="auto"/>
            <w:bottom w:val="none" w:sz="0" w:space="0" w:color="auto"/>
            <w:right w:val="none" w:sz="0" w:space="0" w:color="auto"/>
          </w:divBdr>
        </w:div>
        <w:div w:id="1842232978">
          <w:marLeft w:val="0"/>
          <w:marRight w:val="0"/>
          <w:marTop w:val="0"/>
          <w:marBottom w:val="0"/>
          <w:divBdr>
            <w:top w:val="none" w:sz="0" w:space="0" w:color="auto"/>
            <w:left w:val="none" w:sz="0" w:space="0" w:color="auto"/>
            <w:bottom w:val="none" w:sz="0" w:space="0" w:color="auto"/>
            <w:right w:val="none" w:sz="0" w:space="0" w:color="auto"/>
          </w:divBdr>
        </w:div>
        <w:div w:id="1851020938">
          <w:marLeft w:val="0"/>
          <w:marRight w:val="0"/>
          <w:marTop w:val="0"/>
          <w:marBottom w:val="0"/>
          <w:divBdr>
            <w:top w:val="none" w:sz="0" w:space="0" w:color="auto"/>
            <w:left w:val="none" w:sz="0" w:space="0" w:color="auto"/>
            <w:bottom w:val="none" w:sz="0" w:space="0" w:color="auto"/>
            <w:right w:val="none" w:sz="0" w:space="0" w:color="auto"/>
          </w:divBdr>
        </w:div>
        <w:div w:id="2102137506">
          <w:marLeft w:val="0"/>
          <w:marRight w:val="0"/>
          <w:marTop w:val="0"/>
          <w:marBottom w:val="0"/>
          <w:divBdr>
            <w:top w:val="none" w:sz="0" w:space="0" w:color="auto"/>
            <w:left w:val="none" w:sz="0" w:space="0" w:color="auto"/>
            <w:bottom w:val="none" w:sz="0" w:space="0" w:color="auto"/>
            <w:right w:val="none" w:sz="0" w:space="0" w:color="auto"/>
          </w:divBdr>
        </w:div>
        <w:div w:id="2127309451">
          <w:marLeft w:val="0"/>
          <w:marRight w:val="0"/>
          <w:marTop w:val="0"/>
          <w:marBottom w:val="0"/>
          <w:divBdr>
            <w:top w:val="none" w:sz="0" w:space="0" w:color="auto"/>
            <w:left w:val="none" w:sz="0" w:space="0" w:color="auto"/>
            <w:bottom w:val="none" w:sz="0" w:space="0" w:color="auto"/>
            <w:right w:val="none" w:sz="0" w:space="0" w:color="auto"/>
          </w:divBdr>
        </w:div>
      </w:divsChild>
    </w:div>
    <w:div w:id="705299944">
      <w:bodyDiv w:val="1"/>
      <w:marLeft w:val="0"/>
      <w:marRight w:val="0"/>
      <w:marTop w:val="0"/>
      <w:marBottom w:val="0"/>
      <w:divBdr>
        <w:top w:val="none" w:sz="0" w:space="0" w:color="auto"/>
        <w:left w:val="none" w:sz="0" w:space="0" w:color="auto"/>
        <w:bottom w:val="none" w:sz="0" w:space="0" w:color="auto"/>
        <w:right w:val="none" w:sz="0" w:space="0" w:color="auto"/>
      </w:divBdr>
    </w:div>
    <w:div w:id="805321406">
      <w:bodyDiv w:val="1"/>
      <w:marLeft w:val="0"/>
      <w:marRight w:val="0"/>
      <w:marTop w:val="0"/>
      <w:marBottom w:val="0"/>
      <w:divBdr>
        <w:top w:val="none" w:sz="0" w:space="0" w:color="auto"/>
        <w:left w:val="none" w:sz="0" w:space="0" w:color="auto"/>
        <w:bottom w:val="none" w:sz="0" w:space="0" w:color="auto"/>
        <w:right w:val="none" w:sz="0" w:space="0" w:color="auto"/>
      </w:divBdr>
    </w:div>
    <w:div w:id="1015300812">
      <w:bodyDiv w:val="1"/>
      <w:marLeft w:val="0"/>
      <w:marRight w:val="0"/>
      <w:marTop w:val="0"/>
      <w:marBottom w:val="0"/>
      <w:divBdr>
        <w:top w:val="none" w:sz="0" w:space="0" w:color="auto"/>
        <w:left w:val="none" w:sz="0" w:space="0" w:color="auto"/>
        <w:bottom w:val="none" w:sz="0" w:space="0" w:color="auto"/>
        <w:right w:val="none" w:sz="0" w:space="0" w:color="auto"/>
      </w:divBdr>
    </w:div>
    <w:div w:id="1185436125">
      <w:bodyDiv w:val="1"/>
      <w:marLeft w:val="0"/>
      <w:marRight w:val="0"/>
      <w:marTop w:val="0"/>
      <w:marBottom w:val="0"/>
      <w:divBdr>
        <w:top w:val="none" w:sz="0" w:space="0" w:color="auto"/>
        <w:left w:val="none" w:sz="0" w:space="0" w:color="auto"/>
        <w:bottom w:val="none" w:sz="0" w:space="0" w:color="auto"/>
        <w:right w:val="none" w:sz="0" w:space="0" w:color="auto"/>
      </w:divBdr>
    </w:div>
    <w:div w:id="1204295523">
      <w:bodyDiv w:val="1"/>
      <w:marLeft w:val="0"/>
      <w:marRight w:val="0"/>
      <w:marTop w:val="0"/>
      <w:marBottom w:val="0"/>
      <w:divBdr>
        <w:top w:val="none" w:sz="0" w:space="0" w:color="auto"/>
        <w:left w:val="none" w:sz="0" w:space="0" w:color="auto"/>
        <w:bottom w:val="none" w:sz="0" w:space="0" w:color="auto"/>
        <w:right w:val="none" w:sz="0" w:space="0" w:color="auto"/>
      </w:divBdr>
      <w:divsChild>
        <w:div w:id="397099875">
          <w:marLeft w:val="0"/>
          <w:marRight w:val="0"/>
          <w:marTop w:val="0"/>
          <w:marBottom w:val="0"/>
          <w:divBdr>
            <w:top w:val="none" w:sz="0" w:space="0" w:color="auto"/>
            <w:left w:val="none" w:sz="0" w:space="0" w:color="auto"/>
            <w:bottom w:val="none" w:sz="0" w:space="0" w:color="auto"/>
            <w:right w:val="none" w:sz="0" w:space="0" w:color="auto"/>
          </w:divBdr>
        </w:div>
        <w:div w:id="539824817">
          <w:marLeft w:val="0"/>
          <w:marRight w:val="0"/>
          <w:marTop w:val="0"/>
          <w:marBottom w:val="0"/>
          <w:divBdr>
            <w:top w:val="none" w:sz="0" w:space="0" w:color="auto"/>
            <w:left w:val="none" w:sz="0" w:space="0" w:color="auto"/>
            <w:bottom w:val="none" w:sz="0" w:space="0" w:color="auto"/>
            <w:right w:val="none" w:sz="0" w:space="0" w:color="auto"/>
          </w:divBdr>
        </w:div>
      </w:divsChild>
    </w:div>
    <w:div w:id="1410931163">
      <w:bodyDiv w:val="1"/>
      <w:marLeft w:val="0"/>
      <w:marRight w:val="0"/>
      <w:marTop w:val="0"/>
      <w:marBottom w:val="0"/>
      <w:divBdr>
        <w:top w:val="none" w:sz="0" w:space="0" w:color="auto"/>
        <w:left w:val="none" w:sz="0" w:space="0" w:color="auto"/>
        <w:bottom w:val="none" w:sz="0" w:space="0" w:color="auto"/>
        <w:right w:val="none" w:sz="0" w:space="0" w:color="auto"/>
      </w:divBdr>
      <w:divsChild>
        <w:div w:id="1792549662">
          <w:marLeft w:val="0"/>
          <w:marRight w:val="0"/>
          <w:marTop w:val="0"/>
          <w:marBottom w:val="0"/>
          <w:divBdr>
            <w:top w:val="none" w:sz="0" w:space="0" w:color="auto"/>
            <w:left w:val="none" w:sz="0" w:space="0" w:color="auto"/>
            <w:bottom w:val="none" w:sz="0" w:space="0" w:color="auto"/>
            <w:right w:val="none" w:sz="0" w:space="0" w:color="auto"/>
          </w:divBdr>
          <w:divsChild>
            <w:div w:id="1258320263">
              <w:marLeft w:val="0"/>
              <w:marRight w:val="0"/>
              <w:marTop w:val="0"/>
              <w:marBottom w:val="0"/>
              <w:divBdr>
                <w:top w:val="none" w:sz="0" w:space="0" w:color="auto"/>
                <w:left w:val="none" w:sz="0" w:space="0" w:color="auto"/>
                <w:bottom w:val="none" w:sz="0" w:space="0" w:color="auto"/>
                <w:right w:val="none" w:sz="0" w:space="0" w:color="auto"/>
              </w:divBdr>
              <w:divsChild>
                <w:div w:id="8695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6045">
      <w:bodyDiv w:val="1"/>
      <w:marLeft w:val="0"/>
      <w:marRight w:val="0"/>
      <w:marTop w:val="0"/>
      <w:marBottom w:val="0"/>
      <w:divBdr>
        <w:top w:val="none" w:sz="0" w:space="0" w:color="auto"/>
        <w:left w:val="none" w:sz="0" w:space="0" w:color="auto"/>
        <w:bottom w:val="none" w:sz="0" w:space="0" w:color="auto"/>
        <w:right w:val="none" w:sz="0" w:space="0" w:color="auto"/>
      </w:divBdr>
      <w:divsChild>
        <w:div w:id="1387297523">
          <w:marLeft w:val="0"/>
          <w:marRight w:val="0"/>
          <w:marTop w:val="0"/>
          <w:marBottom w:val="0"/>
          <w:divBdr>
            <w:top w:val="none" w:sz="0" w:space="0" w:color="auto"/>
            <w:left w:val="none" w:sz="0" w:space="0" w:color="auto"/>
            <w:bottom w:val="none" w:sz="0" w:space="0" w:color="auto"/>
            <w:right w:val="none" w:sz="0" w:space="0" w:color="auto"/>
          </w:divBdr>
          <w:divsChild>
            <w:div w:id="1976518786">
              <w:marLeft w:val="0"/>
              <w:marRight w:val="0"/>
              <w:marTop w:val="0"/>
              <w:marBottom w:val="0"/>
              <w:divBdr>
                <w:top w:val="none" w:sz="0" w:space="0" w:color="auto"/>
                <w:left w:val="none" w:sz="0" w:space="0" w:color="auto"/>
                <w:bottom w:val="none" w:sz="0" w:space="0" w:color="auto"/>
                <w:right w:val="none" w:sz="0" w:space="0" w:color="auto"/>
              </w:divBdr>
              <w:divsChild>
                <w:div w:id="6172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4202">
      <w:bodyDiv w:val="1"/>
      <w:marLeft w:val="0"/>
      <w:marRight w:val="0"/>
      <w:marTop w:val="0"/>
      <w:marBottom w:val="0"/>
      <w:divBdr>
        <w:top w:val="none" w:sz="0" w:space="0" w:color="auto"/>
        <w:left w:val="none" w:sz="0" w:space="0" w:color="auto"/>
        <w:bottom w:val="none" w:sz="0" w:space="0" w:color="auto"/>
        <w:right w:val="none" w:sz="0" w:space="0" w:color="auto"/>
      </w:divBdr>
      <w:divsChild>
        <w:div w:id="51389869">
          <w:marLeft w:val="0"/>
          <w:marRight w:val="0"/>
          <w:marTop w:val="0"/>
          <w:marBottom w:val="0"/>
          <w:divBdr>
            <w:top w:val="none" w:sz="0" w:space="0" w:color="auto"/>
            <w:left w:val="none" w:sz="0" w:space="0" w:color="auto"/>
            <w:bottom w:val="none" w:sz="0" w:space="0" w:color="auto"/>
            <w:right w:val="none" w:sz="0" w:space="0" w:color="auto"/>
          </w:divBdr>
          <w:divsChild>
            <w:div w:id="2049142141">
              <w:marLeft w:val="0"/>
              <w:marRight w:val="0"/>
              <w:marTop w:val="0"/>
              <w:marBottom w:val="0"/>
              <w:divBdr>
                <w:top w:val="none" w:sz="0" w:space="0" w:color="auto"/>
                <w:left w:val="none" w:sz="0" w:space="0" w:color="auto"/>
                <w:bottom w:val="none" w:sz="0" w:space="0" w:color="auto"/>
                <w:right w:val="none" w:sz="0" w:space="0" w:color="auto"/>
              </w:divBdr>
            </w:div>
          </w:divsChild>
        </w:div>
        <w:div w:id="209343952">
          <w:marLeft w:val="0"/>
          <w:marRight w:val="0"/>
          <w:marTop w:val="0"/>
          <w:marBottom w:val="0"/>
          <w:divBdr>
            <w:top w:val="none" w:sz="0" w:space="0" w:color="auto"/>
            <w:left w:val="none" w:sz="0" w:space="0" w:color="auto"/>
            <w:bottom w:val="none" w:sz="0" w:space="0" w:color="auto"/>
            <w:right w:val="none" w:sz="0" w:space="0" w:color="auto"/>
          </w:divBdr>
          <w:divsChild>
            <w:div w:id="1786462062">
              <w:marLeft w:val="0"/>
              <w:marRight w:val="0"/>
              <w:marTop w:val="0"/>
              <w:marBottom w:val="0"/>
              <w:divBdr>
                <w:top w:val="none" w:sz="0" w:space="0" w:color="auto"/>
                <w:left w:val="none" w:sz="0" w:space="0" w:color="auto"/>
                <w:bottom w:val="none" w:sz="0" w:space="0" w:color="auto"/>
                <w:right w:val="none" w:sz="0" w:space="0" w:color="auto"/>
              </w:divBdr>
              <w:divsChild>
                <w:div w:id="1994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312">
          <w:marLeft w:val="0"/>
          <w:marRight w:val="0"/>
          <w:marTop w:val="0"/>
          <w:marBottom w:val="0"/>
          <w:divBdr>
            <w:top w:val="none" w:sz="0" w:space="0" w:color="auto"/>
            <w:left w:val="none" w:sz="0" w:space="0" w:color="auto"/>
            <w:bottom w:val="none" w:sz="0" w:space="0" w:color="auto"/>
            <w:right w:val="none" w:sz="0" w:space="0" w:color="auto"/>
          </w:divBdr>
          <w:divsChild>
            <w:div w:id="1162964005">
              <w:marLeft w:val="0"/>
              <w:marRight w:val="0"/>
              <w:marTop w:val="0"/>
              <w:marBottom w:val="0"/>
              <w:divBdr>
                <w:top w:val="none" w:sz="0" w:space="0" w:color="auto"/>
                <w:left w:val="none" w:sz="0" w:space="0" w:color="auto"/>
                <w:bottom w:val="none" w:sz="0" w:space="0" w:color="auto"/>
                <w:right w:val="none" w:sz="0" w:space="0" w:color="auto"/>
              </w:divBdr>
              <w:divsChild>
                <w:div w:id="1033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2146">
      <w:bodyDiv w:val="1"/>
      <w:marLeft w:val="0"/>
      <w:marRight w:val="0"/>
      <w:marTop w:val="0"/>
      <w:marBottom w:val="0"/>
      <w:divBdr>
        <w:top w:val="none" w:sz="0" w:space="0" w:color="auto"/>
        <w:left w:val="none" w:sz="0" w:space="0" w:color="auto"/>
        <w:bottom w:val="none" w:sz="0" w:space="0" w:color="auto"/>
        <w:right w:val="none" w:sz="0" w:space="0" w:color="auto"/>
      </w:divBdr>
      <w:divsChild>
        <w:div w:id="142503840">
          <w:marLeft w:val="0"/>
          <w:marRight w:val="0"/>
          <w:marTop w:val="0"/>
          <w:marBottom w:val="0"/>
          <w:divBdr>
            <w:top w:val="none" w:sz="0" w:space="0" w:color="auto"/>
            <w:left w:val="none" w:sz="0" w:space="0" w:color="auto"/>
            <w:bottom w:val="none" w:sz="0" w:space="0" w:color="auto"/>
            <w:right w:val="none" w:sz="0" w:space="0" w:color="auto"/>
          </w:divBdr>
          <w:divsChild>
            <w:div w:id="225802202">
              <w:marLeft w:val="0"/>
              <w:marRight w:val="0"/>
              <w:marTop w:val="0"/>
              <w:marBottom w:val="0"/>
              <w:divBdr>
                <w:top w:val="none" w:sz="0" w:space="0" w:color="auto"/>
                <w:left w:val="none" w:sz="0" w:space="0" w:color="auto"/>
                <w:bottom w:val="none" w:sz="0" w:space="0" w:color="auto"/>
                <w:right w:val="none" w:sz="0" w:space="0" w:color="auto"/>
              </w:divBdr>
              <w:divsChild>
                <w:div w:id="1310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57109">
      <w:bodyDiv w:val="1"/>
      <w:marLeft w:val="0"/>
      <w:marRight w:val="0"/>
      <w:marTop w:val="0"/>
      <w:marBottom w:val="0"/>
      <w:divBdr>
        <w:top w:val="none" w:sz="0" w:space="0" w:color="auto"/>
        <w:left w:val="none" w:sz="0" w:space="0" w:color="auto"/>
        <w:bottom w:val="none" w:sz="0" w:space="0" w:color="auto"/>
        <w:right w:val="none" w:sz="0" w:space="0" w:color="auto"/>
      </w:divBdr>
      <w:divsChild>
        <w:div w:id="547301988">
          <w:marLeft w:val="0"/>
          <w:marRight w:val="0"/>
          <w:marTop w:val="0"/>
          <w:marBottom w:val="0"/>
          <w:divBdr>
            <w:top w:val="none" w:sz="0" w:space="0" w:color="auto"/>
            <w:left w:val="none" w:sz="0" w:space="0" w:color="auto"/>
            <w:bottom w:val="none" w:sz="0" w:space="0" w:color="auto"/>
            <w:right w:val="none" w:sz="0" w:space="0" w:color="auto"/>
          </w:divBdr>
        </w:div>
        <w:div w:id="1332954270">
          <w:marLeft w:val="0"/>
          <w:marRight w:val="0"/>
          <w:marTop w:val="0"/>
          <w:marBottom w:val="0"/>
          <w:divBdr>
            <w:top w:val="none" w:sz="0" w:space="0" w:color="auto"/>
            <w:left w:val="none" w:sz="0" w:space="0" w:color="auto"/>
            <w:bottom w:val="none" w:sz="0" w:space="0" w:color="auto"/>
            <w:right w:val="none" w:sz="0" w:space="0" w:color="auto"/>
          </w:divBdr>
        </w:div>
        <w:div w:id="144056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yez.org/cases/2022/21-133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2.xml><?xml version="1.0" encoding="utf-8"?>
<ds:datastoreItem xmlns:ds="http://schemas.openxmlformats.org/officeDocument/2006/customXml" ds:itemID="{5D0E246D-3487-C24C-9E88-3D90CA3FCC30}">
  <ds:schemaRefs>
    <ds:schemaRef ds:uri="http://schemas.openxmlformats.org/officeDocument/2006/bibliography"/>
  </ds:schemaRefs>
</ds:datastoreItem>
</file>

<file path=customXml/itemProps3.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C:\Users\julie\AppData\Roaming\Microsoft\Templates\Modern report.dotx</Template>
  <TotalTime>0</TotalTime>
  <Pages>25</Pages>
  <Words>7306</Words>
  <Characters>41647</Characters>
  <Application>Microsoft Office Word</Application>
  <DocSecurity>0</DocSecurity>
  <Lines>347</Lines>
  <Paragraphs>97</Paragraphs>
  <ScaleCrop>false</ScaleCrop>
  <Company/>
  <LinksUpToDate>false</LinksUpToDate>
  <CharactersWithSpaces>48856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2024-07-23T10:38:00Z</dcterms:created>
  <dcterms:modified xsi:type="dcterms:W3CDTF">2024-07-23T10:38:00Z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